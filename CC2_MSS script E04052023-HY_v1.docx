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2702" w14:textId="77777777" w:rsidR="00DD3B09" w:rsidRPr="00726E65" w:rsidRDefault="00DD3B09" w:rsidP="00DD3B09">
      <w:pPr>
        <w:spacing w:after="0" w:line="240" w:lineRule="auto"/>
        <w:rPr>
          <w:rFonts w:ascii="SimSun" w:eastAsia="SimSun" w:hAnsi="SimSun"/>
          <w:b/>
          <w:sz w:val="28"/>
          <w:szCs w:val="28"/>
          <w:u w:val="single"/>
        </w:rPr>
      </w:pPr>
      <w:r w:rsidRPr="00726E65">
        <w:rPr>
          <w:rFonts w:eastAsia="SimSun" w:cstheme="minorHAnsi"/>
          <w:b/>
          <w:sz w:val="28"/>
          <w:szCs w:val="28"/>
          <w:u w:val="single"/>
        </w:rPr>
        <w:t>Curious City 2</w:t>
      </w:r>
      <w:r w:rsidRPr="00726E65">
        <w:rPr>
          <w:rFonts w:ascii="SimSun" w:eastAsia="SimSun" w:hAnsi="SimSun"/>
          <w:b/>
          <w:sz w:val="28"/>
          <w:szCs w:val="28"/>
          <w:u w:val="single"/>
        </w:rPr>
        <w:t xml:space="preserve"> </w:t>
      </w:r>
      <w:r w:rsidRPr="00726E65">
        <w:rPr>
          <w:rFonts w:ascii="SimSun" w:eastAsia="SimSun" w:hAnsi="SimSun" w:hint="eastAsia"/>
          <w:b/>
          <w:sz w:val="28"/>
          <w:szCs w:val="28"/>
          <w:u w:val="single"/>
        </w:rPr>
        <w:t>小岛国大发现2</w:t>
      </w:r>
    </w:p>
    <w:p w14:paraId="4A262F40" w14:textId="3682A83C" w:rsidR="00DD3B09" w:rsidRPr="00362221" w:rsidRDefault="00DD3B09" w:rsidP="00DD3B09">
      <w:pPr>
        <w:spacing w:after="0" w:line="240" w:lineRule="auto"/>
        <w:rPr>
          <w:rFonts w:eastAsia="SimSun" w:cstheme="minorHAnsi"/>
          <w:sz w:val="28"/>
          <w:szCs w:val="28"/>
        </w:rPr>
      </w:pPr>
      <w:r w:rsidRPr="007A5960">
        <w:rPr>
          <w:rFonts w:eastAsia="SimSun" w:cstheme="minorHAnsi"/>
          <w:sz w:val="28"/>
          <w:szCs w:val="28"/>
        </w:rPr>
        <w:t xml:space="preserve">Filming date: </w:t>
      </w:r>
      <w:r w:rsidRPr="007A5960">
        <w:rPr>
          <w:rFonts w:eastAsia="SimSun" w:cstheme="minorHAnsi"/>
          <w:sz w:val="28"/>
          <w:szCs w:val="28"/>
        </w:rPr>
        <w:tab/>
      </w:r>
      <w:r w:rsidR="000203F4">
        <w:rPr>
          <w:rFonts w:eastAsia="SimSun" w:cstheme="minorHAnsi"/>
          <w:sz w:val="28"/>
          <w:szCs w:val="28"/>
        </w:rPr>
        <w:t>24</w:t>
      </w:r>
      <w:r w:rsidR="00720064">
        <w:rPr>
          <w:rFonts w:eastAsia="SimSun" w:cstheme="minorHAnsi" w:hint="eastAsia"/>
          <w:sz w:val="28"/>
          <w:szCs w:val="28"/>
        </w:rPr>
        <w:t>/</w:t>
      </w:r>
      <w:r w:rsidR="00720064">
        <w:rPr>
          <w:rFonts w:eastAsia="SimSun" w:cstheme="minorHAnsi"/>
          <w:sz w:val="28"/>
          <w:szCs w:val="28"/>
        </w:rPr>
        <w:t>05</w:t>
      </w:r>
      <w:r>
        <w:rPr>
          <w:rFonts w:eastAsia="SimSun" w:cstheme="minorHAnsi"/>
          <w:sz w:val="28"/>
          <w:szCs w:val="28"/>
        </w:rPr>
        <w:t>/</w:t>
      </w:r>
      <w:proofErr w:type="gramStart"/>
      <w:r w:rsidRPr="00362221">
        <w:rPr>
          <w:rFonts w:eastAsia="SimSun" w:cstheme="minorHAnsi"/>
          <w:sz w:val="28"/>
          <w:szCs w:val="28"/>
        </w:rPr>
        <w:t>2023</w:t>
      </w:r>
      <w:r w:rsidR="00F34DB2" w:rsidRPr="00362221">
        <w:rPr>
          <w:rFonts w:eastAsia="SimSun" w:cstheme="minorHAnsi"/>
          <w:sz w:val="28"/>
          <w:szCs w:val="28"/>
        </w:rPr>
        <w:t xml:space="preserve">  </w:t>
      </w:r>
      <w:r w:rsidR="00644B46" w:rsidRPr="00362221">
        <w:rPr>
          <w:rFonts w:eastAsia="SimSun" w:cstheme="minorHAnsi"/>
          <w:sz w:val="28"/>
          <w:szCs w:val="28"/>
        </w:rPr>
        <w:t>&amp;</w:t>
      </w:r>
      <w:proofErr w:type="gramEnd"/>
      <w:r w:rsidR="00644B46" w:rsidRPr="00362221">
        <w:rPr>
          <w:rFonts w:eastAsia="SimSun" w:cstheme="minorHAnsi"/>
          <w:sz w:val="28"/>
          <w:szCs w:val="28"/>
        </w:rPr>
        <w:t xml:space="preserve"> 30/05/2023  </w:t>
      </w:r>
      <w:r w:rsidR="00644B46" w:rsidRPr="00362221">
        <w:rPr>
          <w:rFonts w:eastAsia="SimSun" w:cstheme="minorHAnsi" w:hint="eastAsia"/>
          <w:sz w:val="28"/>
          <w:szCs w:val="28"/>
        </w:rPr>
        <w:t>（</w:t>
      </w:r>
      <w:r w:rsidR="00644B46" w:rsidRPr="00362221">
        <w:rPr>
          <w:rFonts w:eastAsia="SimSun" w:cstheme="minorHAnsi" w:hint="eastAsia"/>
          <w:sz w:val="28"/>
          <w:szCs w:val="28"/>
        </w:rPr>
        <w:t>TBC</w:t>
      </w:r>
      <w:r w:rsidR="00644B46" w:rsidRPr="00362221">
        <w:rPr>
          <w:rFonts w:eastAsia="SimSun" w:cstheme="minorHAnsi" w:hint="eastAsia"/>
          <w:sz w:val="28"/>
          <w:szCs w:val="28"/>
        </w:rPr>
        <w:t>）</w:t>
      </w:r>
    </w:p>
    <w:p w14:paraId="35EF7494" w14:textId="4AA87574" w:rsidR="00DD3B09" w:rsidRPr="007A5960" w:rsidRDefault="00333939" w:rsidP="00DD3B09">
      <w:pPr>
        <w:spacing w:after="0" w:line="240" w:lineRule="auto"/>
        <w:rPr>
          <w:rFonts w:eastAsia="SimSun" w:cstheme="minorHAnsi"/>
          <w:sz w:val="28"/>
          <w:szCs w:val="28"/>
        </w:rPr>
      </w:pPr>
      <w:r w:rsidRPr="00362221">
        <w:rPr>
          <w:rFonts w:eastAsia="SimSun" w:cstheme="minorHAnsi"/>
          <w:sz w:val="28"/>
          <w:szCs w:val="28"/>
        </w:rPr>
        <w:t>Filmin</w:t>
      </w:r>
      <w:r w:rsidR="00DD3B09" w:rsidRPr="00362221">
        <w:rPr>
          <w:rFonts w:eastAsia="SimSun" w:cstheme="minorHAnsi"/>
          <w:sz w:val="28"/>
          <w:szCs w:val="28"/>
        </w:rPr>
        <w:t xml:space="preserve">g time: </w:t>
      </w:r>
      <w:r w:rsidR="00DD3B09" w:rsidRPr="00362221">
        <w:rPr>
          <w:rFonts w:eastAsia="SimSun" w:cstheme="minorHAnsi"/>
          <w:sz w:val="28"/>
          <w:szCs w:val="28"/>
        </w:rPr>
        <w:tab/>
      </w:r>
      <w:r w:rsidR="009B7488" w:rsidRPr="00362221">
        <w:rPr>
          <w:rFonts w:eastAsia="SimSun" w:cstheme="minorHAnsi"/>
          <w:sz w:val="28"/>
          <w:szCs w:val="28"/>
        </w:rPr>
        <w:t>0</w:t>
      </w:r>
      <w:r w:rsidRPr="00362221">
        <w:rPr>
          <w:rFonts w:eastAsia="SimSun" w:cstheme="minorHAnsi"/>
          <w:sz w:val="28"/>
          <w:szCs w:val="28"/>
        </w:rPr>
        <w:t>8</w:t>
      </w:r>
      <w:r w:rsidR="00E40C65" w:rsidRPr="00362221">
        <w:rPr>
          <w:rFonts w:eastAsia="SimSun" w:cstheme="minorHAnsi"/>
          <w:sz w:val="28"/>
          <w:szCs w:val="28"/>
        </w:rPr>
        <w:t>0</w:t>
      </w:r>
      <w:r w:rsidR="00B62993" w:rsidRPr="00362221">
        <w:rPr>
          <w:rFonts w:eastAsia="SimSun" w:cstheme="minorHAnsi"/>
          <w:sz w:val="28"/>
          <w:szCs w:val="28"/>
        </w:rPr>
        <w:t>0-1</w:t>
      </w:r>
      <w:r w:rsidRPr="00362221">
        <w:rPr>
          <w:rFonts w:eastAsia="SimSun" w:cstheme="minorHAnsi"/>
          <w:sz w:val="28"/>
          <w:szCs w:val="28"/>
        </w:rPr>
        <w:t>8</w:t>
      </w:r>
      <w:r w:rsidR="00E40C65" w:rsidRPr="00362221">
        <w:rPr>
          <w:rFonts w:eastAsia="SimSun" w:cstheme="minorHAnsi"/>
          <w:sz w:val="28"/>
          <w:szCs w:val="28"/>
        </w:rPr>
        <w:t>0</w:t>
      </w:r>
      <w:r w:rsidR="00B62993" w:rsidRPr="00362221">
        <w:rPr>
          <w:rFonts w:eastAsia="SimSun" w:cstheme="minorHAnsi"/>
          <w:sz w:val="28"/>
          <w:szCs w:val="28"/>
        </w:rPr>
        <w:t>0</w:t>
      </w:r>
      <w:r w:rsidRPr="00362221">
        <w:rPr>
          <w:rFonts w:eastAsia="SimSun" w:cstheme="minorHAnsi"/>
          <w:sz w:val="28"/>
          <w:szCs w:val="28"/>
        </w:rPr>
        <w:t xml:space="preserve">  </w:t>
      </w:r>
      <w:r w:rsidR="00306705" w:rsidRPr="00362221">
        <w:rPr>
          <w:rFonts w:eastAsia="SimSun" w:cstheme="minorHAnsi"/>
          <w:sz w:val="28"/>
          <w:szCs w:val="28"/>
        </w:rPr>
        <w:t xml:space="preserve"> </w:t>
      </w:r>
      <w:r w:rsidR="00E75F05" w:rsidRPr="00362221">
        <w:rPr>
          <w:rFonts w:eastAsia="SimSun" w:cstheme="minorHAnsi"/>
          <w:sz w:val="28"/>
          <w:szCs w:val="28"/>
        </w:rPr>
        <w:t>&amp; 0</w:t>
      </w:r>
      <w:r w:rsidRPr="00362221">
        <w:rPr>
          <w:rFonts w:eastAsia="SimSun" w:cstheme="minorHAnsi"/>
          <w:sz w:val="28"/>
          <w:szCs w:val="28"/>
        </w:rPr>
        <w:t>7</w:t>
      </w:r>
      <w:r w:rsidR="00E75F05" w:rsidRPr="00362221">
        <w:rPr>
          <w:rFonts w:eastAsia="SimSun" w:cstheme="minorHAnsi"/>
          <w:sz w:val="28"/>
          <w:szCs w:val="28"/>
        </w:rPr>
        <w:t>00-</w:t>
      </w:r>
      <w:r w:rsidRPr="00362221">
        <w:rPr>
          <w:rFonts w:eastAsia="SimSun" w:cstheme="minorHAnsi"/>
          <w:sz w:val="28"/>
          <w:szCs w:val="28"/>
        </w:rPr>
        <w:t>09</w:t>
      </w:r>
      <w:r w:rsidR="00E75F05" w:rsidRPr="00362221">
        <w:rPr>
          <w:rFonts w:eastAsia="SimSun" w:cstheme="minorHAnsi"/>
          <w:sz w:val="28"/>
          <w:szCs w:val="28"/>
        </w:rPr>
        <w:t>00</w:t>
      </w:r>
      <w:r w:rsidRPr="00362221">
        <w:rPr>
          <w:rFonts w:eastAsia="SimSun" w:cstheme="minorHAnsi"/>
          <w:sz w:val="28"/>
          <w:szCs w:val="28"/>
        </w:rPr>
        <w:t xml:space="preserve">   </w:t>
      </w:r>
      <w:r w:rsidRPr="00362221">
        <w:rPr>
          <w:rFonts w:eastAsia="SimSun" w:cstheme="minorHAnsi" w:hint="eastAsia"/>
          <w:sz w:val="28"/>
          <w:szCs w:val="28"/>
        </w:rPr>
        <w:t>（</w:t>
      </w:r>
      <w:r w:rsidRPr="00362221">
        <w:rPr>
          <w:rFonts w:eastAsia="SimSun" w:cstheme="minorHAnsi" w:hint="eastAsia"/>
          <w:sz w:val="28"/>
          <w:szCs w:val="28"/>
        </w:rPr>
        <w:t>TBC</w:t>
      </w:r>
      <w:r w:rsidRPr="00362221">
        <w:rPr>
          <w:rFonts w:eastAsia="SimSun" w:cstheme="minorHAnsi" w:hint="eastAsia"/>
          <w:sz w:val="28"/>
          <w:szCs w:val="28"/>
        </w:rPr>
        <w:t>）</w:t>
      </w:r>
    </w:p>
    <w:p w14:paraId="3E5832CC" w14:textId="77777777" w:rsidR="00DD3B09" w:rsidRPr="00726E65" w:rsidRDefault="00DD3B09" w:rsidP="00DD3B09">
      <w:pPr>
        <w:spacing w:after="0" w:line="240" w:lineRule="auto"/>
        <w:rPr>
          <w:rFonts w:asciiTheme="minorEastAsia" w:hAnsiTheme="minorEastAsia"/>
          <w:sz w:val="28"/>
          <w:szCs w:val="28"/>
        </w:rPr>
      </w:pPr>
      <w:r w:rsidRPr="007A5960">
        <w:rPr>
          <w:rFonts w:eastAsia="SimSun" w:cstheme="minorHAnsi"/>
          <w:sz w:val="28"/>
          <w:szCs w:val="28"/>
        </w:rPr>
        <w:t xml:space="preserve">Host: </w:t>
      </w:r>
      <w:r w:rsidRPr="007A5960">
        <w:rPr>
          <w:rFonts w:eastAsia="SimSun" w:cstheme="minorHAnsi"/>
          <w:sz w:val="28"/>
          <w:szCs w:val="28"/>
        </w:rPr>
        <w:tab/>
      </w:r>
      <w:r w:rsidRPr="007A5960">
        <w:rPr>
          <w:rFonts w:eastAsia="SimSun" w:cstheme="minorHAnsi"/>
          <w:sz w:val="28"/>
          <w:szCs w:val="28"/>
        </w:rPr>
        <w:tab/>
      </w:r>
      <w:r w:rsidRPr="007A5960">
        <w:rPr>
          <w:rFonts w:ascii="SimSun" w:eastAsia="SimSun" w:hAnsi="SimSun"/>
          <w:sz w:val="28"/>
          <w:szCs w:val="28"/>
        </w:rPr>
        <w:tab/>
      </w:r>
      <w:r w:rsidRPr="00726E65">
        <w:rPr>
          <w:rFonts w:asciiTheme="minorEastAsia" w:hAnsiTheme="minorEastAsia" w:hint="eastAsia"/>
          <w:sz w:val="28"/>
          <w:szCs w:val="28"/>
        </w:rPr>
        <w:t xml:space="preserve">杨志龙（B） </w:t>
      </w:r>
      <w:r w:rsidRPr="00726E65">
        <w:rPr>
          <w:rFonts w:asciiTheme="minorEastAsia" w:hAnsiTheme="minorEastAsia"/>
          <w:sz w:val="28"/>
          <w:szCs w:val="28"/>
        </w:rPr>
        <w:t xml:space="preserve">  </w:t>
      </w:r>
      <w:r w:rsidRPr="00726E65">
        <w:rPr>
          <w:rFonts w:asciiTheme="minorEastAsia" w:hAnsiTheme="minorEastAsia" w:hint="eastAsia"/>
          <w:sz w:val="28"/>
          <w:szCs w:val="28"/>
        </w:rPr>
        <w:t xml:space="preserve">郭坤耀（H） </w:t>
      </w:r>
      <w:r w:rsidRPr="00726E65">
        <w:rPr>
          <w:rFonts w:asciiTheme="minorEastAsia" w:hAnsiTheme="minorEastAsia"/>
          <w:sz w:val="28"/>
          <w:szCs w:val="28"/>
        </w:rPr>
        <w:t xml:space="preserve">  </w:t>
      </w:r>
      <w:r w:rsidRPr="00726E65">
        <w:rPr>
          <w:rFonts w:asciiTheme="minorEastAsia" w:hAnsiTheme="minorEastAsia" w:hint="eastAsia"/>
          <w:sz w:val="28"/>
          <w:szCs w:val="28"/>
        </w:rPr>
        <w:t>郭慧萱（I）</w:t>
      </w:r>
    </w:p>
    <w:p w14:paraId="4B4CEE14" w14:textId="0792D85E" w:rsidR="00DD3B09" w:rsidRPr="001327A4" w:rsidRDefault="00DD3B09" w:rsidP="00DD3B09">
      <w:pPr>
        <w:spacing w:after="0" w:line="240" w:lineRule="auto"/>
        <w:rPr>
          <w:rFonts w:eastAsia="SimSun" w:cstheme="minorHAnsi"/>
          <w:sz w:val="28"/>
          <w:szCs w:val="28"/>
        </w:rPr>
      </w:pPr>
      <w:r w:rsidRPr="007A5960">
        <w:rPr>
          <w:rFonts w:eastAsia="SimSun" w:cstheme="minorHAnsi"/>
          <w:sz w:val="28"/>
          <w:szCs w:val="28"/>
        </w:rPr>
        <w:t>Spoke</w:t>
      </w:r>
      <w:r>
        <w:rPr>
          <w:rFonts w:eastAsia="SimSun" w:cstheme="minorHAnsi"/>
          <w:sz w:val="28"/>
          <w:szCs w:val="28"/>
        </w:rPr>
        <w:t>s</w:t>
      </w:r>
      <w:r>
        <w:rPr>
          <w:rFonts w:eastAsia="SimSun" w:cstheme="minorHAnsi" w:hint="eastAsia"/>
          <w:sz w:val="28"/>
          <w:szCs w:val="28"/>
        </w:rPr>
        <w:t>p</w:t>
      </w:r>
      <w:r w:rsidRPr="007A5960">
        <w:rPr>
          <w:rFonts w:eastAsia="SimSun" w:cstheme="minorHAnsi"/>
          <w:sz w:val="28"/>
          <w:szCs w:val="28"/>
        </w:rPr>
        <w:t>erson</w:t>
      </w:r>
      <w:r w:rsidRPr="007A5960">
        <w:rPr>
          <w:rFonts w:eastAsia="SimSun" w:cstheme="minorHAnsi"/>
          <w:sz w:val="28"/>
          <w:szCs w:val="28"/>
        </w:rPr>
        <w:t>：</w:t>
      </w:r>
      <w:r>
        <w:rPr>
          <w:rFonts w:eastAsia="SimSun" w:cstheme="minorHAnsi"/>
          <w:sz w:val="28"/>
          <w:szCs w:val="28"/>
        </w:rPr>
        <w:t xml:space="preserve">    </w:t>
      </w:r>
      <w:r w:rsidR="00990AC6">
        <w:rPr>
          <w:rFonts w:eastAsia="SimSun" w:cstheme="minorHAnsi" w:hint="eastAsia"/>
          <w:sz w:val="28"/>
          <w:szCs w:val="28"/>
        </w:rPr>
        <w:t>何</w:t>
      </w:r>
      <w:r w:rsidR="00304707">
        <w:rPr>
          <w:rFonts w:eastAsia="SimSun" w:cstheme="minorHAnsi" w:hint="eastAsia"/>
          <w:sz w:val="28"/>
          <w:szCs w:val="28"/>
        </w:rPr>
        <w:t>虞嘉</w:t>
      </w:r>
      <w:proofErr w:type="gramStart"/>
      <w:r w:rsidR="00304707">
        <w:rPr>
          <w:rFonts w:eastAsia="SimSun" w:cstheme="minorHAnsi" w:hint="eastAsia"/>
          <w:sz w:val="28"/>
          <w:szCs w:val="28"/>
        </w:rPr>
        <w:t xml:space="preserve"> </w:t>
      </w:r>
      <w:r w:rsidR="00304707">
        <w:rPr>
          <w:rFonts w:eastAsia="SimSun" w:cstheme="minorHAnsi"/>
          <w:sz w:val="28"/>
          <w:szCs w:val="28"/>
        </w:rPr>
        <w:t xml:space="preserve">  </w:t>
      </w:r>
      <w:r>
        <w:rPr>
          <w:rFonts w:eastAsia="SimSun" w:cstheme="minorHAnsi"/>
          <w:sz w:val="28"/>
          <w:szCs w:val="28"/>
        </w:rPr>
        <w:t>(</w:t>
      </w:r>
      <w:proofErr w:type="gramEnd"/>
      <w:r>
        <w:rPr>
          <w:rFonts w:eastAsia="SimSun" w:cstheme="minorHAnsi"/>
          <w:sz w:val="28"/>
          <w:szCs w:val="28"/>
        </w:rPr>
        <w:t xml:space="preserve">YJ)  </w:t>
      </w:r>
      <w:r w:rsidR="00F34DB2">
        <w:rPr>
          <w:rFonts w:eastAsia="SimSun" w:cstheme="minorHAnsi"/>
          <w:sz w:val="28"/>
          <w:szCs w:val="28"/>
        </w:rPr>
        <w:t>&amp; Spokesperson (S)</w:t>
      </w:r>
    </w:p>
    <w:p w14:paraId="450C08AA" w14:textId="056A897A" w:rsidR="00DD3B09" w:rsidRDefault="00DD3B09" w:rsidP="00DD3B09">
      <w:pPr>
        <w:spacing w:after="0" w:line="240" w:lineRule="auto"/>
        <w:rPr>
          <w:rFonts w:eastAsia="SimSun" w:cstheme="minorHAnsi"/>
          <w:sz w:val="28"/>
          <w:szCs w:val="28"/>
        </w:rPr>
      </w:pPr>
      <w:r w:rsidRPr="007A5960">
        <w:rPr>
          <w:rFonts w:eastAsia="SimSun" w:cstheme="minorHAnsi"/>
          <w:sz w:val="28"/>
          <w:szCs w:val="28"/>
        </w:rPr>
        <w:t>Location</w:t>
      </w:r>
      <w:r w:rsidRPr="007A5960">
        <w:rPr>
          <w:rFonts w:eastAsia="SimSun" w:cstheme="minorHAnsi"/>
          <w:sz w:val="28"/>
          <w:szCs w:val="28"/>
        </w:rPr>
        <w:t>：</w:t>
      </w:r>
      <w:r w:rsidRPr="007A5960">
        <w:rPr>
          <w:rFonts w:eastAsia="SimSun" w:cstheme="minorHAnsi"/>
          <w:sz w:val="28"/>
          <w:szCs w:val="28"/>
        </w:rPr>
        <w:tab/>
      </w:r>
      <w:r>
        <w:rPr>
          <w:rFonts w:eastAsia="SimSun" w:cstheme="minorHAnsi"/>
          <w:sz w:val="28"/>
          <w:szCs w:val="28"/>
        </w:rPr>
        <w:t xml:space="preserve"> </w:t>
      </w:r>
      <w:r>
        <w:rPr>
          <w:rFonts w:eastAsia="SimSun" w:cstheme="minorHAnsi"/>
          <w:sz w:val="28"/>
          <w:szCs w:val="28"/>
        </w:rPr>
        <w:tab/>
      </w:r>
      <w:r w:rsidR="00584210">
        <w:rPr>
          <w:rFonts w:eastAsia="SimSun" w:cstheme="minorHAnsi"/>
          <w:sz w:val="28"/>
          <w:szCs w:val="28"/>
        </w:rPr>
        <w:t xml:space="preserve">1) </w:t>
      </w:r>
      <w:r>
        <w:rPr>
          <w:rFonts w:eastAsia="SimSun" w:cstheme="minorHAnsi"/>
          <w:sz w:val="28"/>
          <w:szCs w:val="28"/>
        </w:rPr>
        <w:t>Meteorologi</w:t>
      </w:r>
      <w:r w:rsidR="00584210">
        <w:rPr>
          <w:rFonts w:eastAsia="SimSun" w:cstheme="minorHAnsi"/>
          <w:sz w:val="28"/>
          <w:szCs w:val="28"/>
        </w:rPr>
        <w:t xml:space="preserve">cal </w:t>
      </w:r>
      <w:r>
        <w:rPr>
          <w:rFonts w:eastAsia="SimSun" w:cstheme="minorHAnsi"/>
          <w:sz w:val="28"/>
          <w:szCs w:val="28"/>
        </w:rPr>
        <w:t xml:space="preserve">Service Singapore (MSS) </w:t>
      </w:r>
    </w:p>
    <w:p w14:paraId="4F41E13A" w14:textId="4F1A6F36" w:rsidR="00584210" w:rsidRDefault="00584210" w:rsidP="00DD3B09">
      <w:pPr>
        <w:spacing w:after="0" w:line="240" w:lineRule="auto"/>
        <w:rPr>
          <w:rFonts w:eastAsia="SimSun" w:cstheme="minorHAnsi"/>
          <w:sz w:val="28"/>
          <w:szCs w:val="28"/>
        </w:rPr>
      </w:pPr>
      <w:r>
        <w:rPr>
          <w:rFonts w:eastAsia="SimSun" w:cstheme="minorHAnsi"/>
          <w:sz w:val="28"/>
          <w:szCs w:val="28"/>
        </w:rPr>
        <w:t xml:space="preserve">                                       </w:t>
      </w:r>
      <w:r w:rsidR="00006497">
        <w:rPr>
          <w:rFonts w:eastAsia="SimSun" w:cstheme="minorHAnsi" w:hint="eastAsia"/>
          <w:sz w:val="28"/>
          <w:szCs w:val="28"/>
        </w:rPr>
        <w:t>Changi</w:t>
      </w:r>
      <w:r w:rsidR="00006497">
        <w:rPr>
          <w:rFonts w:eastAsia="SimSun" w:cstheme="minorHAnsi"/>
          <w:sz w:val="28"/>
          <w:szCs w:val="28"/>
        </w:rPr>
        <w:t xml:space="preserve"> </w:t>
      </w:r>
      <w:r w:rsidR="00006497">
        <w:rPr>
          <w:rFonts w:eastAsia="SimSun" w:cstheme="minorHAnsi" w:hint="eastAsia"/>
          <w:sz w:val="28"/>
          <w:szCs w:val="28"/>
        </w:rPr>
        <w:t>Airport</w:t>
      </w:r>
      <w:r w:rsidR="00006497">
        <w:rPr>
          <w:rFonts w:eastAsia="SimSun" w:cstheme="minorHAnsi"/>
          <w:sz w:val="28"/>
          <w:szCs w:val="28"/>
        </w:rPr>
        <w:t xml:space="preserve"> </w:t>
      </w:r>
      <w:r w:rsidR="00006497">
        <w:rPr>
          <w:rFonts w:eastAsia="SimSun" w:cstheme="minorHAnsi" w:hint="eastAsia"/>
          <w:sz w:val="28"/>
          <w:szCs w:val="28"/>
        </w:rPr>
        <w:t>T</w:t>
      </w:r>
      <w:r w:rsidR="00006497">
        <w:rPr>
          <w:rFonts w:eastAsia="SimSun" w:cstheme="minorHAnsi"/>
          <w:sz w:val="28"/>
          <w:szCs w:val="28"/>
        </w:rPr>
        <w:t>2</w:t>
      </w:r>
      <w:r w:rsidRPr="00584210">
        <w:rPr>
          <w:rFonts w:eastAsia="SimSun" w:cstheme="minorHAnsi"/>
          <w:sz w:val="28"/>
          <w:szCs w:val="28"/>
        </w:rPr>
        <w:t>,</w:t>
      </w:r>
      <w:r w:rsidR="00006497">
        <w:rPr>
          <w:rFonts w:eastAsia="SimSun" w:cstheme="minorHAnsi"/>
          <w:sz w:val="28"/>
          <w:szCs w:val="28"/>
        </w:rPr>
        <w:t xml:space="preserve"> </w:t>
      </w:r>
      <w:r w:rsidR="004141A2">
        <w:rPr>
          <w:rFonts w:eastAsia="SimSun" w:cstheme="minorHAnsi" w:hint="eastAsia"/>
          <w:sz w:val="28"/>
          <w:szCs w:val="28"/>
        </w:rPr>
        <w:t>Level</w:t>
      </w:r>
      <w:r w:rsidR="004141A2">
        <w:rPr>
          <w:rFonts w:eastAsia="SimSun" w:cstheme="minorHAnsi"/>
          <w:sz w:val="28"/>
          <w:szCs w:val="28"/>
        </w:rPr>
        <w:t xml:space="preserve"> </w:t>
      </w:r>
      <w:r w:rsidR="00006497">
        <w:rPr>
          <w:rFonts w:eastAsia="SimSun" w:cstheme="minorHAnsi"/>
          <w:sz w:val="28"/>
          <w:szCs w:val="28"/>
        </w:rPr>
        <w:t>3</w:t>
      </w:r>
      <w:r w:rsidR="00006497">
        <w:rPr>
          <w:rFonts w:eastAsia="SimSun" w:cstheme="minorHAnsi" w:hint="eastAsia"/>
          <w:sz w:val="28"/>
          <w:szCs w:val="28"/>
        </w:rPr>
        <w:t>M</w:t>
      </w:r>
      <w:r w:rsidR="00006497">
        <w:rPr>
          <w:rFonts w:eastAsia="SimSun" w:cstheme="minorHAnsi"/>
          <w:sz w:val="28"/>
          <w:szCs w:val="28"/>
        </w:rPr>
        <w:t xml:space="preserve"> </w:t>
      </w:r>
      <w:r w:rsidR="00006497">
        <w:rPr>
          <w:rFonts w:eastAsia="SimSun" w:cstheme="minorHAnsi" w:hint="eastAsia"/>
          <w:sz w:val="28"/>
          <w:szCs w:val="28"/>
        </w:rPr>
        <w:t>（</w:t>
      </w:r>
      <w:r w:rsidR="00006497">
        <w:rPr>
          <w:rFonts w:eastAsia="SimSun" w:cstheme="minorHAnsi"/>
          <w:sz w:val="28"/>
          <w:szCs w:val="28"/>
        </w:rPr>
        <w:t>4</w:t>
      </w:r>
      <w:r w:rsidR="00006497" w:rsidRPr="00006497">
        <w:rPr>
          <w:rFonts w:eastAsia="SimSun" w:cstheme="minorHAnsi" w:hint="eastAsia"/>
          <w:sz w:val="28"/>
          <w:szCs w:val="28"/>
          <w:vertAlign w:val="superscript"/>
        </w:rPr>
        <w:t>th</w:t>
      </w:r>
      <w:r w:rsidR="00006497">
        <w:rPr>
          <w:rFonts w:eastAsia="SimSun" w:cstheme="minorHAnsi"/>
          <w:sz w:val="28"/>
          <w:szCs w:val="28"/>
        </w:rPr>
        <w:t xml:space="preserve"> </w:t>
      </w:r>
      <w:proofErr w:type="spellStart"/>
      <w:r w:rsidR="00006497">
        <w:rPr>
          <w:rFonts w:eastAsia="SimSun" w:cstheme="minorHAnsi" w:hint="eastAsia"/>
          <w:sz w:val="28"/>
          <w:szCs w:val="28"/>
        </w:rPr>
        <w:t>Storey</w:t>
      </w:r>
      <w:proofErr w:type="spellEnd"/>
      <w:r w:rsidR="007563E9">
        <w:rPr>
          <w:rFonts w:eastAsia="SimSun" w:cstheme="minorHAnsi" w:hint="eastAsia"/>
          <w:sz w:val="28"/>
          <w:szCs w:val="28"/>
        </w:rPr>
        <w:t>）</w:t>
      </w:r>
      <w:r w:rsidRPr="00584210">
        <w:rPr>
          <w:rFonts w:eastAsia="SimSun" w:cstheme="minorHAnsi"/>
          <w:sz w:val="28"/>
          <w:szCs w:val="28"/>
        </w:rPr>
        <w:t xml:space="preserve"> S819</w:t>
      </w:r>
      <w:r w:rsidR="007563E9">
        <w:rPr>
          <w:rFonts w:eastAsia="SimSun" w:cstheme="minorHAnsi"/>
          <w:sz w:val="28"/>
          <w:szCs w:val="28"/>
        </w:rPr>
        <w:t>643</w:t>
      </w:r>
    </w:p>
    <w:p w14:paraId="49020B7F" w14:textId="55F6A20F" w:rsidR="007563E9" w:rsidRDefault="007563E9" w:rsidP="00DD3B09">
      <w:pPr>
        <w:spacing w:after="0" w:line="240" w:lineRule="auto"/>
        <w:rPr>
          <w:rFonts w:eastAsia="SimSun" w:cstheme="minorHAnsi"/>
          <w:sz w:val="28"/>
          <w:szCs w:val="28"/>
        </w:rPr>
      </w:pPr>
      <w:r>
        <w:rPr>
          <w:rFonts w:eastAsia="SimSun" w:cstheme="minorHAnsi"/>
          <w:sz w:val="28"/>
          <w:szCs w:val="28"/>
        </w:rPr>
        <w:tab/>
      </w:r>
      <w:r>
        <w:rPr>
          <w:rFonts w:eastAsia="SimSun" w:cstheme="minorHAnsi"/>
          <w:sz w:val="28"/>
          <w:szCs w:val="28"/>
        </w:rPr>
        <w:tab/>
      </w:r>
      <w:r>
        <w:rPr>
          <w:rFonts w:eastAsia="SimSun" w:cstheme="minorHAnsi"/>
          <w:sz w:val="28"/>
          <w:szCs w:val="28"/>
        </w:rPr>
        <w:tab/>
      </w:r>
      <w:r>
        <w:rPr>
          <w:rFonts w:eastAsia="SimSun" w:cstheme="minorHAnsi" w:hint="eastAsia"/>
          <w:sz w:val="28"/>
          <w:szCs w:val="28"/>
        </w:rPr>
        <w:t>（</w:t>
      </w:r>
      <w:r>
        <w:rPr>
          <w:rFonts w:eastAsia="SimSun" w:cstheme="minorHAnsi" w:hint="eastAsia"/>
          <w:sz w:val="28"/>
          <w:szCs w:val="28"/>
        </w:rPr>
        <w:t>Turn</w:t>
      </w:r>
      <w:r>
        <w:rPr>
          <w:rFonts w:eastAsia="SimSun" w:cstheme="minorHAnsi"/>
          <w:sz w:val="28"/>
          <w:szCs w:val="28"/>
        </w:rPr>
        <w:t xml:space="preserve"> </w:t>
      </w:r>
      <w:r>
        <w:rPr>
          <w:rFonts w:eastAsia="SimSun" w:cstheme="minorHAnsi" w:hint="eastAsia"/>
          <w:sz w:val="28"/>
          <w:szCs w:val="28"/>
        </w:rPr>
        <w:t>in</w:t>
      </w:r>
      <w:r>
        <w:rPr>
          <w:rFonts w:eastAsia="SimSun" w:cstheme="minorHAnsi"/>
          <w:sz w:val="28"/>
          <w:szCs w:val="28"/>
        </w:rPr>
        <w:t xml:space="preserve"> </w:t>
      </w:r>
      <w:r>
        <w:rPr>
          <w:rFonts w:eastAsia="SimSun" w:cstheme="minorHAnsi" w:hint="eastAsia"/>
          <w:sz w:val="28"/>
          <w:szCs w:val="28"/>
        </w:rPr>
        <w:t>to</w:t>
      </w:r>
      <w:r>
        <w:rPr>
          <w:rFonts w:eastAsia="SimSun" w:cstheme="minorHAnsi"/>
          <w:sz w:val="28"/>
          <w:szCs w:val="28"/>
        </w:rPr>
        <w:t xml:space="preserve"> </w:t>
      </w:r>
      <w:r>
        <w:rPr>
          <w:rFonts w:eastAsia="SimSun" w:cstheme="minorHAnsi" w:hint="eastAsia"/>
          <w:sz w:val="28"/>
          <w:szCs w:val="28"/>
        </w:rPr>
        <w:t>coach</w:t>
      </w:r>
      <w:r>
        <w:rPr>
          <w:rFonts w:eastAsia="SimSun" w:cstheme="minorHAnsi"/>
          <w:sz w:val="28"/>
          <w:szCs w:val="28"/>
        </w:rPr>
        <w:t xml:space="preserve"> </w:t>
      </w:r>
      <w:r>
        <w:rPr>
          <w:rFonts w:eastAsia="SimSun" w:cstheme="minorHAnsi" w:hint="eastAsia"/>
          <w:sz w:val="28"/>
          <w:szCs w:val="28"/>
        </w:rPr>
        <w:t>bay</w:t>
      </w:r>
      <w:r w:rsidR="00DE6E0A">
        <w:rPr>
          <w:rFonts w:eastAsia="SimSun" w:cstheme="minorHAnsi"/>
          <w:sz w:val="28"/>
          <w:szCs w:val="28"/>
        </w:rPr>
        <w:t xml:space="preserve">- </w:t>
      </w:r>
      <w:r w:rsidR="00DE6E0A">
        <w:rPr>
          <w:rFonts w:eastAsia="SimSun" w:cstheme="minorHAnsi" w:hint="eastAsia"/>
          <w:sz w:val="28"/>
          <w:szCs w:val="28"/>
        </w:rPr>
        <w:t>next</w:t>
      </w:r>
      <w:r w:rsidR="00DE6E0A">
        <w:rPr>
          <w:rFonts w:eastAsia="SimSun" w:cstheme="minorHAnsi"/>
          <w:sz w:val="28"/>
          <w:szCs w:val="28"/>
        </w:rPr>
        <w:t xml:space="preserve"> </w:t>
      </w:r>
      <w:r w:rsidR="00DE6E0A">
        <w:rPr>
          <w:rFonts w:eastAsia="SimSun" w:cstheme="minorHAnsi" w:hint="eastAsia"/>
          <w:sz w:val="28"/>
          <w:szCs w:val="28"/>
        </w:rPr>
        <w:t>to</w:t>
      </w:r>
      <w:r w:rsidR="00DE6E0A">
        <w:rPr>
          <w:rFonts w:eastAsia="SimSun" w:cstheme="minorHAnsi"/>
          <w:sz w:val="28"/>
          <w:szCs w:val="28"/>
        </w:rPr>
        <w:t xml:space="preserve"> </w:t>
      </w:r>
      <w:r w:rsidR="00DE6E0A">
        <w:rPr>
          <w:rFonts w:eastAsia="SimSun" w:cstheme="minorHAnsi" w:hint="eastAsia"/>
          <w:sz w:val="28"/>
          <w:szCs w:val="28"/>
        </w:rPr>
        <w:t>carpark</w:t>
      </w:r>
      <w:r w:rsidR="00DE6E0A">
        <w:rPr>
          <w:rFonts w:eastAsia="SimSun" w:cstheme="minorHAnsi"/>
          <w:sz w:val="28"/>
          <w:szCs w:val="28"/>
        </w:rPr>
        <w:t xml:space="preserve"> 2</w:t>
      </w:r>
      <w:r w:rsidR="00DE6E0A">
        <w:rPr>
          <w:rFonts w:eastAsia="SimSun" w:cstheme="minorHAnsi" w:hint="eastAsia"/>
          <w:sz w:val="28"/>
          <w:szCs w:val="28"/>
        </w:rPr>
        <w:t>A</w:t>
      </w:r>
      <w:r w:rsidR="00DE6E0A">
        <w:rPr>
          <w:rFonts w:eastAsia="SimSun" w:cstheme="minorHAnsi" w:hint="eastAsia"/>
          <w:sz w:val="28"/>
          <w:szCs w:val="28"/>
        </w:rPr>
        <w:t>）</w:t>
      </w:r>
    </w:p>
    <w:p w14:paraId="4E327F21" w14:textId="67939F31" w:rsidR="00584210" w:rsidRPr="00584210" w:rsidRDefault="00584210" w:rsidP="00DD3B09">
      <w:pPr>
        <w:spacing w:after="0" w:line="240" w:lineRule="auto"/>
        <w:rPr>
          <w:rFonts w:eastAsia="SimSun" w:cstheme="minorHAnsi"/>
          <w:sz w:val="20"/>
          <w:szCs w:val="20"/>
        </w:rPr>
      </w:pPr>
      <w:r>
        <w:rPr>
          <w:rFonts w:eastAsia="SimSun" w:cstheme="minorHAnsi"/>
          <w:sz w:val="28"/>
          <w:szCs w:val="28"/>
        </w:rPr>
        <w:tab/>
      </w:r>
      <w:r>
        <w:rPr>
          <w:rFonts w:eastAsia="SimSun" w:cstheme="minorHAnsi"/>
          <w:sz w:val="28"/>
          <w:szCs w:val="28"/>
        </w:rPr>
        <w:tab/>
      </w:r>
      <w:r>
        <w:rPr>
          <w:rFonts w:eastAsia="SimSun" w:cstheme="minorHAnsi"/>
          <w:sz w:val="28"/>
          <w:szCs w:val="28"/>
        </w:rPr>
        <w:tab/>
        <w:t xml:space="preserve">2) Centre for Climate Research Singapore (CCRS) </w:t>
      </w:r>
    </w:p>
    <w:p w14:paraId="74611AB9" w14:textId="00521644" w:rsidR="00584210" w:rsidRDefault="00584210" w:rsidP="00DD3B09">
      <w:pPr>
        <w:spacing w:after="0" w:line="240" w:lineRule="auto"/>
        <w:rPr>
          <w:rFonts w:eastAsia="SimSun" w:cstheme="minorHAnsi"/>
          <w:sz w:val="28"/>
          <w:szCs w:val="28"/>
        </w:rPr>
      </w:pPr>
      <w:r>
        <w:rPr>
          <w:rFonts w:eastAsia="SimSun" w:cstheme="minorHAnsi"/>
          <w:sz w:val="28"/>
          <w:szCs w:val="28"/>
        </w:rPr>
        <w:t xml:space="preserve">                                       </w:t>
      </w:r>
      <w:r w:rsidRPr="00584210">
        <w:rPr>
          <w:rFonts w:eastAsia="SimSun" w:cstheme="minorHAnsi"/>
          <w:sz w:val="28"/>
          <w:szCs w:val="28"/>
        </w:rPr>
        <w:t xml:space="preserve">36 Kim </w:t>
      </w:r>
      <w:proofErr w:type="spellStart"/>
      <w:r w:rsidRPr="00584210">
        <w:rPr>
          <w:rFonts w:eastAsia="SimSun" w:cstheme="minorHAnsi"/>
          <w:sz w:val="28"/>
          <w:szCs w:val="28"/>
        </w:rPr>
        <w:t>Chuan</w:t>
      </w:r>
      <w:proofErr w:type="spellEnd"/>
      <w:r w:rsidRPr="00584210">
        <w:rPr>
          <w:rFonts w:eastAsia="SimSun" w:cstheme="minorHAnsi"/>
          <w:sz w:val="28"/>
          <w:szCs w:val="28"/>
        </w:rPr>
        <w:t xml:space="preserve"> Rd, Singapore 537054</w:t>
      </w:r>
    </w:p>
    <w:p w14:paraId="73016ED0" w14:textId="77777777" w:rsidR="00DD3B09" w:rsidRPr="00103C6E" w:rsidRDefault="00DD3B09" w:rsidP="00DD3B09">
      <w:pPr>
        <w:spacing w:after="0" w:line="240" w:lineRule="auto"/>
        <w:rPr>
          <w:rFonts w:eastAsia="SimSun" w:cstheme="minorHAnsi"/>
          <w:sz w:val="28"/>
          <w:szCs w:val="28"/>
        </w:rPr>
      </w:pPr>
    </w:p>
    <w:tbl>
      <w:tblPr>
        <w:tblStyle w:val="TableGrid"/>
        <w:tblW w:w="0" w:type="auto"/>
        <w:tblLook w:val="04A0" w:firstRow="1" w:lastRow="0" w:firstColumn="1" w:lastColumn="0" w:noHBand="0" w:noVBand="1"/>
      </w:tblPr>
      <w:tblGrid>
        <w:gridCol w:w="551"/>
        <w:gridCol w:w="2138"/>
        <w:gridCol w:w="6661"/>
      </w:tblGrid>
      <w:tr w:rsidR="00DD3B09" w:rsidRPr="00726E65" w14:paraId="07C6FF35" w14:textId="77777777" w:rsidTr="008B53B6">
        <w:tc>
          <w:tcPr>
            <w:tcW w:w="9350" w:type="dxa"/>
            <w:gridSpan w:val="3"/>
          </w:tcPr>
          <w:p w14:paraId="70ABBEE3" w14:textId="358FA724" w:rsidR="00DD3B09" w:rsidRPr="00726E65" w:rsidRDefault="00DD3B09" w:rsidP="00CF4629">
            <w:pPr>
              <w:tabs>
                <w:tab w:val="left" w:pos="1640"/>
              </w:tabs>
              <w:rPr>
                <w:rFonts w:cstheme="minorHAnsi"/>
                <w:b/>
                <w:sz w:val="28"/>
                <w:szCs w:val="28"/>
              </w:rPr>
            </w:pPr>
            <w:r w:rsidRPr="00726E65">
              <w:rPr>
                <w:rFonts w:cstheme="minorHAnsi"/>
                <w:b/>
                <w:sz w:val="28"/>
                <w:szCs w:val="28"/>
              </w:rPr>
              <w:t>Story:</w:t>
            </w:r>
            <w:r w:rsidR="009C451C">
              <w:rPr>
                <w:rFonts w:cstheme="minorHAnsi" w:hint="eastAsia"/>
                <w:b/>
                <w:sz w:val="28"/>
                <w:szCs w:val="28"/>
              </w:rPr>
              <w:t xml:space="preserve"> </w:t>
            </w:r>
            <w:r w:rsidR="009C451C">
              <w:rPr>
                <w:rFonts w:cstheme="minorHAnsi" w:hint="eastAsia"/>
                <w:b/>
                <w:sz w:val="28"/>
                <w:szCs w:val="28"/>
              </w:rPr>
              <w:t>天气预报的诞生</w:t>
            </w:r>
            <w:r w:rsidR="009C451C">
              <w:rPr>
                <w:rFonts w:cstheme="minorHAnsi" w:hint="eastAsia"/>
                <w:b/>
                <w:sz w:val="28"/>
                <w:szCs w:val="28"/>
              </w:rPr>
              <w:t xml:space="preserve"> </w:t>
            </w:r>
            <w:r w:rsidR="009C451C">
              <w:rPr>
                <w:rFonts w:cstheme="minorHAnsi"/>
                <w:b/>
                <w:sz w:val="28"/>
                <w:szCs w:val="28"/>
              </w:rPr>
              <w:t xml:space="preserve">    </w:t>
            </w:r>
          </w:p>
        </w:tc>
      </w:tr>
      <w:tr w:rsidR="00DD3B09" w:rsidRPr="00726E65" w14:paraId="527C79FE" w14:textId="77777777" w:rsidTr="008B53B6">
        <w:tc>
          <w:tcPr>
            <w:tcW w:w="551" w:type="dxa"/>
          </w:tcPr>
          <w:p w14:paraId="783947BA" w14:textId="77777777" w:rsidR="00DD3B09" w:rsidRPr="00726E65" w:rsidRDefault="00DD3B09" w:rsidP="008B53B6">
            <w:pPr>
              <w:rPr>
                <w:rFonts w:cstheme="minorHAnsi"/>
                <w:b/>
                <w:sz w:val="28"/>
                <w:szCs w:val="28"/>
              </w:rPr>
            </w:pPr>
            <w:r w:rsidRPr="00726E65">
              <w:rPr>
                <w:rFonts w:cstheme="minorHAnsi"/>
                <w:b/>
                <w:sz w:val="28"/>
                <w:szCs w:val="28"/>
              </w:rPr>
              <w:t>No</w:t>
            </w:r>
          </w:p>
        </w:tc>
        <w:tc>
          <w:tcPr>
            <w:tcW w:w="2138" w:type="dxa"/>
          </w:tcPr>
          <w:p w14:paraId="4881A29B" w14:textId="77777777" w:rsidR="00DD3B09" w:rsidRPr="00726E65" w:rsidRDefault="00DD3B09" w:rsidP="008B53B6">
            <w:pPr>
              <w:rPr>
                <w:rFonts w:cstheme="minorHAnsi"/>
                <w:b/>
                <w:sz w:val="28"/>
                <w:szCs w:val="28"/>
              </w:rPr>
            </w:pPr>
            <w:r w:rsidRPr="00726E65">
              <w:rPr>
                <w:rFonts w:cstheme="minorHAnsi"/>
                <w:b/>
                <w:sz w:val="28"/>
                <w:szCs w:val="28"/>
              </w:rPr>
              <w:t>Scene /Contents</w:t>
            </w:r>
          </w:p>
        </w:tc>
        <w:tc>
          <w:tcPr>
            <w:tcW w:w="6661" w:type="dxa"/>
          </w:tcPr>
          <w:p w14:paraId="3047EDD9" w14:textId="77777777" w:rsidR="00DD3B09" w:rsidRPr="00726E65" w:rsidRDefault="00DD3B09" w:rsidP="008B53B6">
            <w:pPr>
              <w:rPr>
                <w:rFonts w:cstheme="minorHAnsi"/>
                <w:b/>
                <w:sz w:val="28"/>
                <w:szCs w:val="28"/>
              </w:rPr>
            </w:pPr>
            <w:r w:rsidRPr="00726E65">
              <w:rPr>
                <w:rFonts w:cstheme="minorHAnsi"/>
                <w:b/>
                <w:sz w:val="28"/>
                <w:szCs w:val="28"/>
              </w:rPr>
              <w:t>Scripts</w:t>
            </w:r>
          </w:p>
        </w:tc>
      </w:tr>
      <w:tr w:rsidR="00DD3B09" w:rsidRPr="00726E65" w14:paraId="7C86C0A9" w14:textId="77777777" w:rsidTr="008B53B6">
        <w:trPr>
          <w:trHeight w:val="1439"/>
        </w:trPr>
        <w:tc>
          <w:tcPr>
            <w:tcW w:w="551" w:type="dxa"/>
          </w:tcPr>
          <w:p w14:paraId="3BF7D2B3" w14:textId="3545765A" w:rsidR="00DD3B09" w:rsidRPr="00726E65" w:rsidRDefault="00B10DE2" w:rsidP="008B53B6">
            <w:pPr>
              <w:rPr>
                <w:rFonts w:eastAsia="SimSun" w:cstheme="minorHAnsi"/>
                <w:b/>
                <w:sz w:val="28"/>
                <w:szCs w:val="28"/>
              </w:rPr>
            </w:pPr>
            <w:r>
              <w:rPr>
                <w:rFonts w:eastAsia="SimSun" w:cstheme="minorHAnsi"/>
                <w:b/>
                <w:sz w:val="28"/>
                <w:szCs w:val="28"/>
              </w:rPr>
              <w:t>2</w:t>
            </w:r>
          </w:p>
        </w:tc>
        <w:tc>
          <w:tcPr>
            <w:tcW w:w="2138" w:type="dxa"/>
          </w:tcPr>
          <w:p w14:paraId="6102D942" w14:textId="1B9E9833" w:rsidR="00F64AAD" w:rsidRDefault="005717F9" w:rsidP="008B53B6">
            <w:pPr>
              <w:rPr>
                <w:rFonts w:eastAsia="SimSun" w:cstheme="minorHAnsi"/>
                <w:sz w:val="28"/>
                <w:szCs w:val="28"/>
              </w:rPr>
            </w:pPr>
            <w:r>
              <w:rPr>
                <w:rFonts w:eastAsia="SimSun" w:cstheme="minorHAnsi" w:hint="eastAsia"/>
                <w:sz w:val="28"/>
                <w:szCs w:val="28"/>
              </w:rPr>
              <w:t>MSS</w:t>
            </w:r>
            <w:r w:rsidR="00D0665F">
              <w:rPr>
                <w:rFonts w:eastAsia="SimSun" w:cstheme="minorHAnsi"/>
                <w:sz w:val="28"/>
                <w:szCs w:val="28"/>
              </w:rPr>
              <w:t xml:space="preserve"> </w:t>
            </w:r>
            <w:r w:rsidR="00D0665F">
              <w:rPr>
                <w:rFonts w:eastAsia="SimSun" w:cstheme="minorHAnsi" w:hint="eastAsia"/>
                <w:sz w:val="28"/>
                <w:szCs w:val="28"/>
              </w:rPr>
              <w:t>entrance</w:t>
            </w:r>
          </w:p>
          <w:p w14:paraId="2D5AE94F" w14:textId="2303EABB" w:rsidR="00DD3B09" w:rsidRDefault="00D0665F" w:rsidP="008B53B6">
            <w:pPr>
              <w:rPr>
                <w:rFonts w:eastAsia="SimSun" w:cstheme="minorHAnsi"/>
                <w:sz w:val="28"/>
                <w:szCs w:val="28"/>
              </w:rPr>
            </w:pPr>
            <w:r>
              <w:rPr>
                <w:rFonts w:eastAsia="SimSun" w:cstheme="minorHAnsi" w:hint="eastAsia"/>
                <w:sz w:val="28"/>
                <w:szCs w:val="28"/>
              </w:rPr>
              <w:t>-</w:t>
            </w:r>
            <w:r w:rsidR="00F64AAD">
              <w:rPr>
                <w:rFonts w:eastAsia="SimSun" w:cstheme="minorHAnsi" w:hint="eastAsia"/>
                <w:sz w:val="28"/>
                <w:szCs w:val="28"/>
              </w:rPr>
              <w:t>招牌</w:t>
            </w:r>
            <w:r w:rsidR="005717F9">
              <w:rPr>
                <w:rFonts w:eastAsia="SimSun" w:cstheme="minorHAnsi"/>
                <w:sz w:val="28"/>
                <w:szCs w:val="28"/>
              </w:rPr>
              <w:t xml:space="preserve"> </w:t>
            </w:r>
            <w:r w:rsidR="005717F9">
              <w:rPr>
                <w:rFonts w:eastAsia="SimSun" w:cstheme="minorHAnsi"/>
                <w:sz w:val="28"/>
                <w:szCs w:val="28"/>
              </w:rPr>
              <w:br/>
            </w:r>
          </w:p>
          <w:p w14:paraId="2BCDE144" w14:textId="0ED4828B" w:rsidR="00DD3B09" w:rsidRDefault="00DD3B09" w:rsidP="008B53B6">
            <w:pPr>
              <w:rPr>
                <w:rFonts w:eastAsia="SimSun" w:cstheme="minorHAnsi"/>
                <w:sz w:val="28"/>
                <w:szCs w:val="28"/>
              </w:rPr>
            </w:pPr>
          </w:p>
          <w:p w14:paraId="01425B4B" w14:textId="77777777" w:rsidR="00FA4D43" w:rsidRDefault="00FA4D43" w:rsidP="008B53B6">
            <w:pPr>
              <w:rPr>
                <w:rFonts w:eastAsia="SimSun" w:cstheme="minorHAnsi"/>
                <w:sz w:val="28"/>
                <w:szCs w:val="28"/>
              </w:rPr>
            </w:pPr>
          </w:p>
          <w:p w14:paraId="4251C656" w14:textId="77777777" w:rsidR="00FA4D43" w:rsidRDefault="00FA4D43" w:rsidP="008B53B6">
            <w:pPr>
              <w:rPr>
                <w:rFonts w:eastAsia="SimSun" w:cstheme="minorHAnsi"/>
                <w:sz w:val="28"/>
                <w:szCs w:val="28"/>
              </w:rPr>
            </w:pPr>
          </w:p>
          <w:p w14:paraId="6EA6AFA5" w14:textId="77777777" w:rsidR="00FA4D43" w:rsidRDefault="00FA4D43" w:rsidP="008B53B6">
            <w:pPr>
              <w:rPr>
                <w:rFonts w:eastAsia="SimSun" w:cstheme="minorHAnsi"/>
                <w:sz w:val="28"/>
                <w:szCs w:val="28"/>
              </w:rPr>
            </w:pPr>
          </w:p>
          <w:p w14:paraId="12B49359" w14:textId="77777777" w:rsidR="00FA4D43" w:rsidRDefault="00FA4D43" w:rsidP="008B53B6">
            <w:pPr>
              <w:rPr>
                <w:rFonts w:eastAsia="SimSun" w:cstheme="minorHAnsi"/>
                <w:sz w:val="28"/>
                <w:szCs w:val="28"/>
              </w:rPr>
            </w:pPr>
          </w:p>
          <w:p w14:paraId="285778D5" w14:textId="77777777" w:rsidR="00D0665F" w:rsidRDefault="00D0665F" w:rsidP="008B53B6">
            <w:pPr>
              <w:rPr>
                <w:rFonts w:eastAsia="SimSun" w:cstheme="minorHAnsi"/>
                <w:sz w:val="28"/>
                <w:szCs w:val="28"/>
              </w:rPr>
            </w:pPr>
          </w:p>
          <w:p w14:paraId="66972DA1" w14:textId="77777777" w:rsidR="00D0665F" w:rsidRDefault="00D0665F" w:rsidP="008B53B6">
            <w:pPr>
              <w:rPr>
                <w:rFonts w:eastAsia="SimSun" w:cstheme="minorHAnsi"/>
                <w:sz w:val="28"/>
                <w:szCs w:val="28"/>
              </w:rPr>
            </w:pPr>
          </w:p>
          <w:p w14:paraId="314A66C8" w14:textId="77777777" w:rsidR="00D0665F" w:rsidRDefault="00D0665F" w:rsidP="008B53B6">
            <w:pPr>
              <w:rPr>
                <w:rFonts w:eastAsia="SimSun" w:cstheme="minorHAnsi"/>
                <w:sz w:val="28"/>
                <w:szCs w:val="28"/>
              </w:rPr>
            </w:pPr>
          </w:p>
          <w:p w14:paraId="1447C5AC" w14:textId="77777777" w:rsidR="00DD3B09" w:rsidRDefault="00DD3B09" w:rsidP="008B53B6">
            <w:pPr>
              <w:rPr>
                <w:rFonts w:eastAsia="SimSun" w:cstheme="minorHAnsi"/>
                <w:sz w:val="28"/>
                <w:szCs w:val="28"/>
              </w:rPr>
            </w:pPr>
          </w:p>
          <w:p w14:paraId="30153B82" w14:textId="77777777" w:rsidR="00DA5747" w:rsidRDefault="00DA5747" w:rsidP="00DA5747">
            <w:pPr>
              <w:rPr>
                <w:rFonts w:eastAsia="SimSun" w:cstheme="minorHAnsi"/>
                <w:sz w:val="28"/>
                <w:szCs w:val="28"/>
              </w:rPr>
            </w:pPr>
            <w:r>
              <w:rPr>
                <w:rFonts w:eastAsia="SimSun" w:cstheme="minorHAnsi" w:hint="eastAsia"/>
                <w:sz w:val="28"/>
                <w:szCs w:val="28"/>
              </w:rPr>
              <w:t>Meetup</w:t>
            </w:r>
            <w:r>
              <w:rPr>
                <w:rFonts w:eastAsia="SimSun" w:cstheme="minorHAnsi"/>
                <w:sz w:val="28"/>
                <w:szCs w:val="28"/>
              </w:rPr>
              <w:t xml:space="preserve"> </w:t>
            </w:r>
            <w:r>
              <w:rPr>
                <w:rFonts w:eastAsia="SimSun" w:cstheme="minorHAnsi" w:hint="eastAsia"/>
                <w:sz w:val="28"/>
                <w:szCs w:val="28"/>
              </w:rPr>
              <w:t>with</w:t>
            </w:r>
            <w:r>
              <w:rPr>
                <w:rFonts w:eastAsia="SimSun" w:cstheme="minorHAnsi"/>
                <w:sz w:val="28"/>
                <w:szCs w:val="28"/>
              </w:rPr>
              <w:t xml:space="preserve"> </w:t>
            </w:r>
            <w:r>
              <w:rPr>
                <w:rFonts w:eastAsia="SimSun" w:cstheme="minorHAnsi" w:hint="eastAsia"/>
                <w:sz w:val="28"/>
                <w:szCs w:val="28"/>
              </w:rPr>
              <w:t>Spokesperson</w:t>
            </w:r>
          </w:p>
          <w:p w14:paraId="20771467" w14:textId="77777777" w:rsidR="00DD3B09" w:rsidRPr="00726E65" w:rsidRDefault="00DD3B09" w:rsidP="008B53B6">
            <w:pPr>
              <w:rPr>
                <w:rFonts w:eastAsia="SimSun" w:cstheme="minorHAnsi"/>
                <w:sz w:val="28"/>
                <w:szCs w:val="28"/>
              </w:rPr>
            </w:pPr>
          </w:p>
        </w:tc>
        <w:tc>
          <w:tcPr>
            <w:tcW w:w="6661" w:type="dxa"/>
          </w:tcPr>
          <w:p w14:paraId="5118FC1E" w14:textId="31006A8B" w:rsidR="00CD787B" w:rsidRPr="008831DE" w:rsidRDefault="00CD787B" w:rsidP="004A4A1A">
            <w:pPr>
              <w:rPr>
                <w:rFonts w:eastAsia="SimSun" w:cstheme="minorHAnsi"/>
                <w:bCs/>
                <w:sz w:val="28"/>
                <w:szCs w:val="28"/>
              </w:rPr>
            </w:pPr>
            <w:r w:rsidRPr="008831DE">
              <w:rPr>
                <w:rFonts w:eastAsia="SimSun" w:cstheme="minorHAnsi"/>
                <w:bCs/>
                <w:sz w:val="28"/>
                <w:szCs w:val="28"/>
              </w:rPr>
              <w:t xml:space="preserve">@ </w:t>
            </w:r>
            <w:r w:rsidRPr="008831DE">
              <w:rPr>
                <w:rFonts w:eastAsia="SimSun" w:cstheme="minorHAnsi" w:hint="eastAsia"/>
                <w:bCs/>
                <w:sz w:val="28"/>
                <w:szCs w:val="28"/>
              </w:rPr>
              <w:t>level</w:t>
            </w:r>
            <w:r w:rsidRPr="008831DE">
              <w:rPr>
                <w:rFonts w:eastAsia="SimSun" w:cstheme="minorHAnsi"/>
                <w:bCs/>
                <w:sz w:val="28"/>
                <w:szCs w:val="28"/>
              </w:rPr>
              <w:t xml:space="preserve"> 3</w:t>
            </w:r>
            <w:r w:rsidRPr="008831DE">
              <w:rPr>
                <w:rFonts w:eastAsia="SimSun" w:cstheme="minorHAnsi" w:hint="eastAsia"/>
                <w:bCs/>
                <w:sz w:val="28"/>
                <w:szCs w:val="28"/>
              </w:rPr>
              <w:t>M</w:t>
            </w:r>
            <w:r w:rsidR="00B10DE2" w:rsidRPr="008831DE">
              <w:rPr>
                <w:rFonts w:eastAsia="SimSun" w:cstheme="minorHAnsi"/>
                <w:bCs/>
                <w:sz w:val="28"/>
                <w:szCs w:val="28"/>
              </w:rPr>
              <w:t xml:space="preserve"> </w:t>
            </w:r>
            <w:r w:rsidR="00B10DE2" w:rsidRPr="008831DE">
              <w:rPr>
                <w:rFonts w:eastAsia="SimSun" w:cstheme="minorHAnsi" w:hint="eastAsia"/>
                <w:bCs/>
                <w:sz w:val="28"/>
                <w:szCs w:val="28"/>
              </w:rPr>
              <w:t>near</w:t>
            </w:r>
            <w:r w:rsidR="00B10DE2" w:rsidRPr="008831DE">
              <w:rPr>
                <w:rFonts w:eastAsia="SimSun" w:cstheme="minorHAnsi"/>
                <w:bCs/>
                <w:sz w:val="28"/>
                <w:szCs w:val="28"/>
              </w:rPr>
              <w:t xml:space="preserve"> </w:t>
            </w:r>
            <w:r w:rsidR="00557885" w:rsidRPr="008831DE">
              <w:rPr>
                <w:rFonts w:eastAsia="SimSun" w:cstheme="minorHAnsi" w:hint="eastAsia"/>
                <w:bCs/>
                <w:sz w:val="28"/>
                <w:szCs w:val="28"/>
              </w:rPr>
              <w:t>MSS</w:t>
            </w:r>
            <w:r w:rsidR="00B10DE2" w:rsidRPr="008831DE">
              <w:rPr>
                <w:rFonts w:eastAsia="SimSun" w:cstheme="minorHAnsi"/>
                <w:bCs/>
                <w:sz w:val="28"/>
                <w:szCs w:val="28"/>
              </w:rPr>
              <w:t xml:space="preserve"> </w:t>
            </w:r>
            <w:r w:rsidR="00B10DE2" w:rsidRPr="008831DE">
              <w:rPr>
                <w:rFonts w:eastAsia="SimSun" w:cstheme="minorHAnsi" w:hint="eastAsia"/>
                <w:bCs/>
                <w:sz w:val="28"/>
                <w:szCs w:val="28"/>
              </w:rPr>
              <w:t>door</w:t>
            </w:r>
          </w:p>
          <w:p w14:paraId="542C6B80" w14:textId="71D22634" w:rsidR="00A97ECB" w:rsidRPr="008831DE" w:rsidRDefault="00A97ECB" w:rsidP="00A97ECB">
            <w:pPr>
              <w:rPr>
                <w:rFonts w:eastAsia="SimSun" w:cstheme="minorHAnsi"/>
                <w:bCs/>
                <w:sz w:val="28"/>
                <w:szCs w:val="28"/>
              </w:rPr>
            </w:pPr>
            <w:r w:rsidRPr="008831DE">
              <w:rPr>
                <w:rFonts w:eastAsia="SimSun" w:cstheme="minorHAnsi"/>
                <w:bCs/>
                <w:sz w:val="28"/>
                <w:szCs w:val="28"/>
              </w:rPr>
              <w:t>*Hosts walk a few steps along the corridor</w:t>
            </w:r>
          </w:p>
          <w:p w14:paraId="711A3104" w14:textId="7D3F31F0" w:rsidR="002F1827" w:rsidRPr="008831DE" w:rsidRDefault="00F628CC" w:rsidP="004A4A1A">
            <w:pPr>
              <w:rPr>
                <w:rFonts w:eastAsia="SimSun" w:cstheme="minorHAnsi"/>
                <w:bCs/>
                <w:sz w:val="28"/>
                <w:szCs w:val="28"/>
              </w:rPr>
            </w:pPr>
            <w:r w:rsidRPr="008831DE">
              <w:rPr>
                <w:rFonts w:eastAsia="SimSun" w:cstheme="minorHAnsi"/>
                <w:bCs/>
                <w:sz w:val="28"/>
                <w:szCs w:val="28"/>
              </w:rPr>
              <w:t>*</w:t>
            </w:r>
            <w:r w:rsidRPr="008831DE">
              <w:rPr>
                <w:rFonts w:eastAsia="SimSun" w:cstheme="minorHAnsi" w:hint="eastAsia"/>
                <w:bCs/>
                <w:sz w:val="28"/>
                <w:szCs w:val="28"/>
              </w:rPr>
              <w:t>主持人</w:t>
            </w:r>
            <w:r w:rsidR="00961BFA" w:rsidRPr="008831DE">
              <w:rPr>
                <w:rFonts w:eastAsia="SimSun" w:cstheme="minorHAnsi" w:hint="eastAsia"/>
                <w:bCs/>
                <w:sz w:val="28"/>
                <w:szCs w:val="28"/>
              </w:rPr>
              <w:t>走廊</w:t>
            </w:r>
            <w:r w:rsidR="002F1827" w:rsidRPr="008831DE">
              <w:rPr>
                <w:rFonts w:eastAsia="SimSun" w:cstheme="minorHAnsi" w:hint="eastAsia"/>
                <w:bCs/>
                <w:sz w:val="28"/>
                <w:szCs w:val="28"/>
              </w:rPr>
              <w:t>走几步</w:t>
            </w:r>
          </w:p>
          <w:p w14:paraId="7C6BBC38" w14:textId="4C20B03F" w:rsidR="00A97ECB" w:rsidRPr="008831DE" w:rsidRDefault="00A97ECB" w:rsidP="004A4A1A">
            <w:pPr>
              <w:rPr>
                <w:rFonts w:eastAsia="SimSun" w:cstheme="minorHAnsi"/>
                <w:bCs/>
                <w:sz w:val="28"/>
                <w:szCs w:val="28"/>
              </w:rPr>
            </w:pPr>
          </w:p>
          <w:p w14:paraId="1D163D20" w14:textId="53E42EAC" w:rsidR="00A97ECB" w:rsidRPr="008831DE" w:rsidRDefault="00A97ECB" w:rsidP="004A4A1A">
            <w:pPr>
              <w:rPr>
                <w:rFonts w:eastAsia="SimSun" w:cstheme="minorHAnsi"/>
                <w:bCs/>
                <w:sz w:val="28"/>
                <w:szCs w:val="28"/>
              </w:rPr>
            </w:pPr>
            <w:r w:rsidRPr="008831DE">
              <w:rPr>
                <w:rFonts w:eastAsia="SimSun" w:cstheme="minorHAnsi"/>
                <w:bCs/>
                <w:sz w:val="28"/>
                <w:szCs w:val="28"/>
              </w:rPr>
              <w:t xml:space="preserve">B: We’re here! </w:t>
            </w:r>
          </w:p>
          <w:p w14:paraId="108DF4E7" w14:textId="73DF5951" w:rsidR="00EE1F30" w:rsidRPr="008831DE" w:rsidRDefault="00A860DE" w:rsidP="00246927">
            <w:pPr>
              <w:rPr>
                <w:rFonts w:eastAsia="SimSun" w:cstheme="minorHAnsi"/>
                <w:bCs/>
                <w:sz w:val="28"/>
                <w:szCs w:val="28"/>
              </w:rPr>
            </w:pPr>
            <w:r w:rsidRPr="008831DE">
              <w:rPr>
                <w:rFonts w:eastAsia="SimSun" w:cstheme="minorHAnsi" w:hint="eastAsia"/>
                <w:bCs/>
                <w:sz w:val="28"/>
                <w:szCs w:val="28"/>
              </w:rPr>
              <w:t>B</w:t>
            </w:r>
            <w:r w:rsidR="000949EE" w:rsidRPr="008831DE">
              <w:rPr>
                <w:rFonts w:eastAsia="SimSun" w:cstheme="minorHAnsi" w:hint="eastAsia"/>
                <w:bCs/>
                <w:sz w:val="28"/>
                <w:szCs w:val="28"/>
              </w:rPr>
              <w:t>：</w:t>
            </w:r>
            <w:r w:rsidR="008B31DB" w:rsidRPr="008831DE">
              <w:rPr>
                <w:rFonts w:eastAsia="SimSun" w:cstheme="minorHAnsi" w:hint="eastAsia"/>
                <w:bCs/>
                <w:sz w:val="28"/>
                <w:szCs w:val="28"/>
              </w:rPr>
              <w:t>到了</w:t>
            </w:r>
            <w:r w:rsidR="001C283E" w:rsidRPr="008831DE">
              <w:rPr>
                <w:rFonts w:eastAsia="SimSun" w:cstheme="minorHAnsi" w:hint="eastAsia"/>
                <w:bCs/>
                <w:sz w:val="28"/>
                <w:szCs w:val="28"/>
              </w:rPr>
              <w:t>到了！</w:t>
            </w:r>
            <w:r w:rsidR="00534C63" w:rsidRPr="008831DE">
              <w:rPr>
                <w:rFonts w:eastAsia="SimSun" w:cstheme="minorHAnsi" w:hint="eastAsia"/>
                <w:bCs/>
                <w:sz w:val="28"/>
                <w:szCs w:val="28"/>
              </w:rPr>
              <w:t>就是这里！</w:t>
            </w:r>
          </w:p>
          <w:p w14:paraId="5A727AA6" w14:textId="4974FDAB" w:rsidR="00A97ECB" w:rsidRPr="008831DE" w:rsidRDefault="00A97ECB" w:rsidP="00246927">
            <w:pPr>
              <w:rPr>
                <w:rFonts w:eastAsia="SimSun" w:cstheme="minorHAnsi"/>
                <w:bCs/>
                <w:sz w:val="28"/>
                <w:szCs w:val="28"/>
              </w:rPr>
            </w:pPr>
            <w:r w:rsidRPr="008831DE">
              <w:rPr>
                <w:rFonts w:eastAsia="SimSun" w:cstheme="minorHAnsi"/>
                <w:bCs/>
                <w:sz w:val="28"/>
                <w:szCs w:val="28"/>
              </w:rPr>
              <w:t xml:space="preserve">*Pushes open the door, and sees “Meteorological Service Singapore” written on the wall </w:t>
            </w:r>
          </w:p>
          <w:p w14:paraId="202FAB14" w14:textId="48D262AD" w:rsidR="002F1827" w:rsidRPr="008831DE" w:rsidRDefault="002F1827" w:rsidP="002F1827">
            <w:pPr>
              <w:rPr>
                <w:rFonts w:eastAsia="SimSun" w:cstheme="minorHAnsi"/>
                <w:sz w:val="28"/>
                <w:szCs w:val="28"/>
              </w:rPr>
            </w:pPr>
            <w:r w:rsidRPr="008831DE">
              <w:rPr>
                <w:rFonts w:eastAsia="SimSun" w:cstheme="minorHAnsi" w:hint="eastAsia"/>
                <w:bCs/>
                <w:sz w:val="28"/>
                <w:szCs w:val="28"/>
              </w:rPr>
              <w:t>*</w:t>
            </w:r>
            <w:r w:rsidRPr="008831DE">
              <w:rPr>
                <w:rFonts w:eastAsia="SimSun" w:cstheme="minorHAnsi" w:hint="eastAsia"/>
                <w:bCs/>
                <w:sz w:val="28"/>
                <w:szCs w:val="28"/>
              </w:rPr>
              <w:t>推门进来，看到墙上写着</w:t>
            </w:r>
            <w:r w:rsidR="00B10DE2" w:rsidRPr="008831DE">
              <w:rPr>
                <w:rFonts w:eastAsia="SimSun" w:cstheme="minorHAnsi" w:hint="eastAsia"/>
                <w:bCs/>
                <w:sz w:val="28"/>
                <w:szCs w:val="28"/>
              </w:rPr>
              <w:t>-</w:t>
            </w:r>
            <w:r w:rsidR="00B10DE2" w:rsidRPr="008831DE">
              <w:rPr>
                <w:rFonts w:eastAsia="SimSun" w:cstheme="minorHAnsi"/>
                <w:bCs/>
                <w:sz w:val="28"/>
                <w:szCs w:val="28"/>
              </w:rPr>
              <w:t xml:space="preserve"> </w:t>
            </w:r>
            <w:r w:rsidRPr="008831DE">
              <w:rPr>
                <w:rFonts w:eastAsia="SimSun" w:cstheme="minorHAnsi"/>
                <w:sz w:val="28"/>
                <w:szCs w:val="28"/>
              </w:rPr>
              <w:t>Meteorological Service Singapore</w:t>
            </w:r>
          </w:p>
          <w:p w14:paraId="73A2C121" w14:textId="77777777" w:rsidR="002F1827" w:rsidRPr="008831DE" w:rsidRDefault="002F1827" w:rsidP="00246927">
            <w:pPr>
              <w:rPr>
                <w:rFonts w:eastAsia="SimSun" w:cstheme="minorHAnsi"/>
                <w:bCs/>
                <w:sz w:val="28"/>
                <w:szCs w:val="28"/>
              </w:rPr>
            </w:pPr>
          </w:p>
          <w:p w14:paraId="6923A336" w14:textId="56E87AE2" w:rsidR="00F17F6C" w:rsidRPr="008831DE" w:rsidRDefault="000C782E" w:rsidP="00246927">
            <w:pPr>
              <w:rPr>
                <w:rFonts w:eastAsia="SimSun" w:cstheme="minorHAnsi"/>
                <w:sz w:val="28"/>
                <w:szCs w:val="28"/>
              </w:rPr>
            </w:pPr>
            <w:r w:rsidRPr="008831DE">
              <w:rPr>
                <w:rFonts w:eastAsia="SimSun" w:cstheme="minorHAnsi" w:hint="eastAsia"/>
                <w:bCs/>
                <w:sz w:val="28"/>
                <w:szCs w:val="28"/>
              </w:rPr>
              <w:t>I</w:t>
            </w:r>
            <w:r w:rsidRPr="008831DE">
              <w:rPr>
                <w:rFonts w:eastAsia="SimSun" w:cstheme="minorHAnsi" w:hint="eastAsia"/>
                <w:bCs/>
                <w:sz w:val="28"/>
                <w:szCs w:val="28"/>
              </w:rPr>
              <w:t>：</w:t>
            </w:r>
            <w:r w:rsidRPr="008831DE">
              <w:rPr>
                <w:rFonts w:eastAsia="SimSun" w:cstheme="minorHAnsi"/>
                <w:sz w:val="28"/>
                <w:szCs w:val="28"/>
              </w:rPr>
              <w:t>Meteorological Service Singapore</w:t>
            </w:r>
            <w:proofErr w:type="gramStart"/>
            <w:r w:rsidRPr="008831DE">
              <w:rPr>
                <w:rFonts w:eastAsia="SimSun" w:cstheme="minorHAnsi" w:hint="eastAsia"/>
                <w:sz w:val="28"/>
                <w:szCs w:val="28"/>
              </w:rPr>
              <w:t>！</w:t>
            </w:r>
            <w:r w:rsidR="00A97ECB" w:rsidRPr="008831DE">
              <w:rPr>
                <w:rFonts w:eastAsia="SimSun" w:cstheme="minorHAnsi" w:hint="eastAsia"/>
                <w:sz w:val="28"/>
                <w:szCs w:val="28"/>
              </w:rPr>
              <w:t>(</w:t>
            </w:r>
            <w:proofErr w:type="gramEnd"/>
            <w:r w:rsidR="00A97ECB" w:rsidRPr="008831DE">
              <w:rPr>
                <w:rFonts w:eastAsia="SimSun" w:cstheme="minorHAnsi"/>
                <w:sz w:val="28"/>
                <w:szCs w:val="28"/>
              </w:rPr>
              <w:t>*Translates into Chinese on her own)</w:t>
            </w:r>
            <w:r w:rsidR="004648BB" w:rsidRPr="008831DE">
              <w:rPr>
                <w:rFonts w:eastAsia="SimSun" w:cstheme="minorHAnsi" w:hint="eastAsia"/>
                <w:sz w:val="28"/>
                <w:szCs w:val="28"/>
              </w:rPr>
              <w:t>（</w:t>
            </w:r>
            <w:r w:rsidR="004648BB" w:rsidRPr="008831DE">
              <w:rPr>
                <w:rFonts w:eastAsia="SimSun" w:cstheme="minorHAnsi" w:hint="eastAsia"/>
                <w:sz w:val="28"/>
                <w:szCs w:val="28"/>
              </w:rPr>
              <w:t>*</w:t>
            </w:r>
            <w:r w:rsidR="004648BB" w:rsidRPr="008831DE">
              <w:rPr>
                <w:rFonts w:eastAsia="SimSun" w:cstheme="minorHAnsi" w:hint="eastAsia"/>
                <w:sz w:val="28"/>
                <w:szCs w:val="28"/>
              </w:rPr>
              <w:t>自己翻译</w:t>
            </w:r>
            <w:r w:rsidR="005744CE" w:rsidRPr="008831DE">
              <w:rPr>
                <w:rFonts w:eastAsia="SimSun" w:cstheme="minorHAnsi" w:hint="eastAsia"/>
                <w:sz w:val="28"/>
                <w:szCs w:val="28"/>
              </w:rPr>
              <w:t>华文</w:t>
            </w:r>
            <w:r w:rsidR="004648BB" w:rsidRPr="008831DE">
              <w:rPr>
                <w:rFonts w:eastAsia="SimSun" w:cstheme="minorHAnsi" w:hint="eastAsia"/>
                <w:sz w:val="28"/>
                <w:szCs w:val="28"/>
              </w:rPr>
              <w:t>）</w:t>
            </w:r>
          </w:p>
          <w:p w14:paraId="37CBC0C4" w14:textId="702AD2F9" w:rsidR="000F738D" w:rsidRPr="008831DE" w:rsidRDefault="005744CE" w:rsidP="00246927">
            <w:pPr>
              <w:rPr>
                <w:rFonts w:eastAsia="SimSun" w:cstheme="minorHAnsi"/>
                <w:sz w:val="28"/>
                <w:szCs w:val="28"/>
              </w:rPr>
            </w:pPr>
            <w:r w:rsidRPr="008831DE">
              <w:rPr>
                <w:rFonts w:eastAsia="SimSun" w:cstheme="minorHAnsi" w:hint="eastAsia"/>
                <w:sz w:val="28"/>
                <w:szCs w:val="28"/>
              </w:rPr>
              <w:t>BH</w:t>
            </w:r>
            <w:proofErr w:type="gramStart"/>
            <w:r w:rsidRPr="008831DE">
              <w:rPr>
                <w:rFonts w:eastAsia="SimSun" w:cstheme="minorHAnsi" w:hint="eastAsia"/>
                <w:sz w:val="28"/>
                <w:szCs w:val="28"/>
              </w:rPr>
              <w:t>：</w:t>
            </w:r>
            <w:r w:rsidR="00A97ECB" w:rsidRPr="008831DE">
              <w:rPr>
                <w:rFonts w:eastAsia="SimSun" w:cstheme="minorHAnsi" w:hint="eastAsia"/>
                <w:sz w:val="28"/>
                <w:szCs w:val="28"/>
              </w:rPr>
              <w:t>(</w:t>
            </w:r>
            <w:proofErr w:type="gramEnd"/>
            <w:r w:rsidR="00A97ECB" w:rsidRPr="008831DE">
              <w:rPr>
                <w:rFonts w:eastAsia="SimSun" w:cstheme="minorHAnsi"/>
                <w:sz w:val="28"/>
                <w:szCs w:val="28"/>
              </w:rPr>
              <w:t>*BH corrects Isabelle)</w:t>
            </w:r>
            <w:r w:rsidRPr="008831DE">
              <w:rPr>
                <w:rFonts w:eastAsia="SimSun" w:cstheme="minorHAnsi" w:hint="eastAsia"/>
                <w:sz w:val="28"/>
                <w:szCs w:val="28"/>
              </w:rPr>
              <w:t>（</w:t>
            </w:r>
            <w:r w:rsidRPr="008831DE">
              <w:rPr>
                <w:rFonts w:eastAsia="SimSun" w:cstheme="minorHAnsi" w:hint="eastAsia"/>
                <w:sz w:val="28"/>
                <w:szCs w:val="28"/>
              </w:rPr>
              <w:t>* BH</w:t>
            </w:r>
            <w:r w:rsidRPr="008831DE">
              <w:rPr>
                <w:rFonts w:eastAsia="SimSun" w:cstheme="minorHAnsi" w:hint="eastAsia"/>
                <w:sz w:val="28"/>
                <w:szCs w:val="28"/>
              </w:rPr>
              <w:t>纠正</w:t>
            </w:r>
            <w:proofErr w:type="spellStart"/>
            <w:r w:rsidRPr="008831DE">
              <w:rPr>
                <w:rFonts w:eastAsia="SimSun" w:cstheme="minorHAnsi" w:hint="eastAsia"/>
                <w:sz w:val="28"/>
                <w:szCs w:val="28"/>
              </w:rPr>
              <w:t>isabelle</w:t>
            </w:r>
            <w:proofErr w:type="spellEnd"/>
            <w:r w:rsidRPr="008831DE">
              <w:rPr>
                <w:rFonts w:eastAsia="SimSun" w:cstheme="minorHAnsi" w:hint="eastAsia"/>
                <w:sz w:val="28"/>
                <w:szCs w:val="28"/>
              </w:rPr>
              <w:t>）</w:t>
            </w:r>
          </w:p>
          <w:p w14:paraId="4AF26712" w14:textId="77777777" w:rsidR="00A97ECB" w:rsidRPr="008831DE" w:rsidRDefault="00A97ECB" w:rsidP="00A97ECB">
            <w:pPr>
              <w:rPr>
                <w:rFonts w:eastAsia="SimSun" w:cstheme="minorHAnsi"/>
                <w:bCs/>
                <w:sz w:val="28"/>
                <w:szCs w:val="28"/>
                <w:highlight w:val="yellow"/>
              </w:rPr>
            </w:pPr>
          </w:p>
          <w:p w14:paraId="7C0280D2" w14:textId="076FC81C" w:rsidR="00A97ECB" w:rsidRPr="008831DE" w:rsidRDefault="00A97ECB" w:rsidP="00A97ECB">
            <w:pPr>
              <w:rPr>
                <w:rFonts w:eastAsia="SimSun" w:cstheme="minorHAnsi"/>
                <w:bCs/>
                <w:sz w:val="28"/>
                <w:szCs w:val="28"/>
              </w:rPr>
            </w:pPr>
            <w:r w:rsidRPr="008831DE">
              <w:rPr>
                <w:rFonts w:eastAsia="SimSun" w:cstheme="minorHAnsi"/>
                <w:bCs/>
                <w:sz w:val="28"/>
                <w:szCs w:val="28"/>
              </w:rPr>
              <w:t xml:space="preserve">*YJ walks towards the hosts and greets them </w:t>
            </w:r>
          </w:p>
          <w:p w14:paraId="567A516D" w14:textId="5068E7B8" w:rsidR="000F738D" w:rsidRPr="008831DE" w:rsidRDefault="000F738D" w:rsidP="00246927">
            <w:pPr>
              <w:rPr>
                <w:rFonts w:eastAsia="SimSun" w:cstheme="minorHAnsi"/>
                <w:bCs/>
                <w:sz w:val="28"/>
                <w:szCs w:val="28"/>
              </w:rPr>
            </w:pPr>
            <w:r w:rsidRPr="008831DE">
              <w:rPr>
                <w:rFonts w:eastAsia="SimSun" w:cstheme="minorHAnsi"/>
                <w:bCs/>
                <w:sz w:val="28"/>
                <w:szCs w:val="28"/>
              </w:rPr>
              <w:t>*</w:t>
            </w:r>
            <w:r w:rsidRPr="008831DE">
              <w:rPr>
                <w:rFonts w:eastAsia="SimSun" w:cstheme="minorHAnsi" w:hint="eastAsia"/>
                <w:bCs/>
                <w:sz w:val="28"/>
                <w:szCs w:val="28"/>
              </w:rPr>
              <w:t>Spokesperson</w:t>
            </w:r>
            <w:r w:rsidR="005744CE" w:rsidRPr="008831DE">
              <w:rPr>
                <w:rFonts w:eastAsia="SimSun" w:cstheme="minorHAnsi" w:hint="eastAsia"/>
                <w:bCs/>
                <w:sz w:val="28"/>
                <w:szCs w:val="28"/>
              </w:rPr>
              <w:t>迎面</w:t>
            </w:r>
            <w:r w:rsidRPr="008831DE">
              <w:rPr>
                <w:rFonts w:eastAsia="SimSun" w:cstheme="minorHAnsi" w:hint="eastAsia"/>
                <w:bCs/>
                <w:sz w:val="28"/>
                <w:szCs w:val="28"/>
              </w:rPr>
              <w:t>走来</w:t>
            </w:r>
            <w:r w:rsidR="0062505A" w:rsidRPr="008831DE">
              <w:rPr>
                <w:rFonts w:eastAsia="SimSun" w:cstheme="minorHAnsi" w:hint="eastAsia"/>
                <w:bCs/>
                <w:sz w:val="28"/>
                <w:szCs w:val="28"/>
              </w:rPr>
              <w:t>，打岔</w:t>
            </w:r>
          </w:p>
          <w:p w14:paraId="638E50F0" w14:textId="65C3F1E2" w:rsidR="00A97ECB" w:rsidRPr="008831DE" w:rsidRDefault="00A97ECB" w:rsidP="00246927">
            <w:pPr>
              <w:rPr>
                <w:rFonts w:eastAsia="SimSun" w:cstheme="minorHAnsi"/>
                <w:bCs/>
                <w:sz w:val="28"/>
                <w:szCs w:val="28"/>
                <w:highlight w:val="yellow"/>
              </w:rPr>
            </w:pPr>
          </w:p>
          <w:p w14:paraId="29235E1E" w14:textId="0DAA2AC8" w:rsidR="00A97ECB" w:rsidRPr="008831DE" w:rsidRDefault="00A97ECB" w:rsidP="00246927">
            <w:pPr>
              <w:rPr>
                <w:rFonts w:eastAsia="SimSun" w:cstheme="minorHAnsi"/>
                <w:bCs/>
                <w:sz w:val="28"/>
                <w:szCs w:val="28"/>
                <w:highlight w:val="yellow"/>
              </w:rPr>
            </w:pPr>
            <w:r w:rsidRPr="008831DE">
              <w:rPr>
                <w:rFonts w:eastAsia="SimSun" w:cstheme="minorHAnsi"/>
                <w:bCs/>
                <w:sz w:val="28"/>
                <w:szCs w:val="28"/>
                <w:highlight w:val="yellow"/>
              </w:rPr>
              <w:t>YJ: Hello! I am Yujia</w:t>
            </w:r>
            <w:r w:rsidRPr="008831DE">
              <w:rPr>
                <w:rFonts w:eastAsia="SimSun" w:cstheme="minorHAnsi" w:hint="eastAsia"/>
                <w:bCs/>
                <w:sz w:val="28"/>
                <w:szCs w:val="28"/>
                <w:highlight w:val="yellow"/>
              </w:rPr>
              <w:t xml:space="preserve">. I </w:t>
            </w:r>
            <w:r w:rsidRPr="008831DE">
              <w:rPr>
                <w:rFonts w:eastAsia="SimSun" w:cstheme="minorHAnsi"/>
                <w:bCs/>
                <w:sz w:val="28"/>
                <w:szCs w:val="28"/>
                <w:highlight w:val="yellow"/>
              </w:rPr>
              <w:t xml:space="preserve">am a weather forecaster. I have been waiting for you guys! </w:t>
            </w:r>
          </w:p>
          <w:p w14:paraId="16E6A5D3" w14:textId="082A373A" w:rsidR="00FA791C" w:rsidRPr="008831DE" w:rsidRDefault="007A508B" w:rsidP="00FA791C">
            <w:pPr>
              <w:rPr>
                <w:rFonts w:eastAsia="SimSun" w:cstheme="minorHAnsi"/>
                <w:sz w:val="28"/>
                <w:szCs w:val="28"/>
              </w:rPr>
            </w:pPr>
            <w:r w:rsidRPr="008831DE">
              <w:rPr>
                <w:rFonts w:eastAsia="SimSun" w:cstheme="minorHAnsi"/>
                <w:sz w:val="28"/>
                <w:szCs w:val="28"/>
                <w:highlight w:val="yellow"/>
              </w:rPr>
              <w:t xml:space="preserve">YJ: Hello </w:t>
            </w:r>
            <w:r w:rsidRPr="008831DE">
              <w:rPr>
                <w:rFonts w:eastAsia="SimSun" w:cstheme="minorHAnsi" w:hint="eastAsia"/>
                <w:sz w:val="28"/>
                <w:szCs w:val="28"/>
                <w:highlight w:val="yellow"/>
              </w:rPr>
              <w:t>你们好！我是气象</w:t>
            </w:r>
            <w:r w:rsidR="00DA5747" w:rsidRPr="008831DE">
              <w:rPr>
                <w:rFonts w:eastAsia="SimSun" w:cstheme="minorHAnsi" w:hint="eastAsia"/>
                <w:sz w:val="28"/>
                <w:szCs w:val="28"/>
                <w:highlight w:val="yellow"/>
              </w:rPr>
              <w:t>预报员</w:t>
            </w:r>
            <w:r w:rsidR="00097305" w:rsidRPr="008831DE">
              <w:rPr>
                <w:rFonts w:eastAsia="SimSun" w:cstheme="minorHAnsi" w:hint="eastAsia"/>
                <w:sz w:val="28"/>
                <w:szCs w:val="28"/>
                <w:highlight w:val="yellow"/>
              </w:rPr>
              <w:t>（气象学家）</w:t>
            </w:r>
            <w:r w:rsidR="00EC7EC6" w:rsidRPr="008831DE">
              <w:rPr>
                <w:rFonts w:eastAsia="SimSun" w:cstheme="minorHAnsi" w:hint="eastAsia"/>
                <w:sz w:val="28"/>
                <w:szCs w:val="28"/>
                <w:highlight w:val="yellow"/>
              </w:rPr>
              <w:t>-</w:t>
            </w:r>
            <w:r w:rsidR="00EC7EC6" w:rsidRPr="008831DE">
              <w:rPr>
                <w:rFonts w:eastAsia="SimSun" w:cstheme="minorHAnsi" w:hint="eastAsia"/>
                <w:sz w:val="28"/>
                <w:szCs w:val="28"/>
                <w:highlight w:val="yellow"/>
              </w:rPr>
              <w:t>何虞嘉</w:t>
            </w:r>
            <w:r w:rsidR="00683215" w:rsidRPr="008831DE">
              <w:rPr>
                <w:rFonts w:eastAsia="SimSun" w:cstheme="minorHAnsi" w:hint="eastAsia"/>
                <w:sz w:val="28"/>
                <w:szCs w:val="28"/>
                <w:highlight w:val="yellow"/>
              </w:rPr>
              <w:t>，</w:t>
            </w:r>
            <w:r w:rsidR="003A65EC" w:rsidRPr="008831DE">
              <w:rPr>
                <w:rFonts w:eastAsia="SimSun" w:cstheme="minorHAnsi" w:hint="eastAsia"/>
                <w:sz w:val="28"/>
                <w:szCs w:val="28"/>
                <w:highlight w:val="yellow"/>
              </w:rPr>
              <w:t>我已经等你们很久了</w:t>
            </w:r>
            <w:r w:rsidR="00D0665F" w:rsidRPr="008831DE">
              <w:rPr>
                <w:rFonts w:eastAsia="SimSun" w:cstheme="minorHAnsi" w:hint="eastAsia"/>
                <w:sz w:val="28"/>
                <w:szCs w:val="28"/>
                <w:highlight w:val="yellow"/>
              </w:rPr>
              <w:t>哦！</w:t>
            </w:r>
          </w:p>
          <w:p w14:paraId="1D957695" w14:textId="7B82F592" w:rsidR="00683215" w:rsidRPr="008831DE" w:rsidRDefault="00683215" w:rsidP="00246927">
            <w:pPr>
              <w:rPr>
                <w:rFonts w:eastAsia="SimSun" w:cstheme="minorHAnsi"/>
                <w:bCs/>
                <w:sz w:val="28"/>
                <w:szCs w:val="28"/>
              </w:rPr>
            </w:pPr>
          </w:p>
          <w:p w14:paraId="03244418" w14:textId="798F8595" w:rsidR="00A97ECB" w:rsidRPr="008831DE" w:rsidRDefault="00A97ECB" w:rsidP="00246927">
            <w:pPr>
              <w:rPr>
                <w:rFonts w:eastAsia="SimSun" w:cstheme="minorHAnsi"/>
                <w:bCs/>
                <w:sz w:val="28"/>
                <w:szCs w:val="28"/>
              </w:rPr>
            </w:pPr>
            <w:r w:rsidRPr="008831DE">
              <w:rPr>
                <w:rFonts w:eastAsia="SimSun" w:cstheme="minorHAnsi"/>
                <w:bCs/>
                <w:sz w:val="28"/>
                <w:szCs w:val="28"/>
              </w:rPr>
              <w:lastRenderedPageBreak/>
              <w:t>H: Sorry to keep you waiting. It’s our first time at MSS, we’re excited to be here!</w:t>
            </w:r>
          </w:p>
          <w:p w14:paraId="635BA8CF" w14:textId="5437FE51" w:rsidR="0047659F" w:rsidRPr="008831DE" w:rsidRDefault="0047659F" w:rsidP="00246927">
            <w:pPr>
              <w:rPr>
                <w:rFonts w:eastAsia="SimSun" w:cstheme="minorHAnsi"/>
                <w:bCs/>
                <w:sz w:val="28"/>
                <w:szCs w:val="28"/>
              </w:rPr>
            </w:pPr>
            <w:r w:rsidRPr="008831DE">
              <w:rPr>
                <w:rFonts w:eastAsia="SimSun" w:cstheme="minorHAnsi" w:hint="eastAsia"/>
                <w:bCs/>
                <w:sz w:val="28"/>
                <w:szCs w:val="28"/>
              </w:rPr>
              <w:t>H</w:t>
            </w:r>
            <w:r w:rsidRPr="008831DE">
              <w:rPr>
                <w:rFonts w:eastAsia="SimSun" w:cstheme="minorHAnsi" w:hint="eastAsia"/>
                <w:bCs/>
                <w:sz w:val="28"/>
                <w:szCs w:val="28"/>
              </w:rPr>
              <w:t>：</w:t>
            </w:r>
            <w:r w:rsidR="007A7B7C" w:rsidRPr="008831DE">
              <w:rPr>
                <w:rFonts w:eastAsia="SimSun" w:cstheme="minorHAnsi" w:hint="eastAsia"/>
                <w:bCs/>
                <w:sz w:val="28"/>
                <w:szCs w:val="28"/>
              </w:rPr>
              <w:t>不好意思，让你久等了。</w:t>
            </w:r>
            <w:r w:rsidR="00005D40" w:rsidRPr="008831DE">
              <w:rPr>
                <w:rFonts w:eastAsia="SimSun" w:cstheme="minorHAnsi" w:hint="eastAsia"/>
                <w:bCs/>
                <w:sz w:val="28"/>
                <w:szCs w:val="28"/>
              </w:rPr>
              <w:t>第一次来气象局有点兴奋！</w:t>
            </w:r>
          </w:p>
          <w:p w14:paraId="0850F58F" w14:textId="1204A03D" w:rsidR="000C45EB" w:rsidRPr="008831DE" w:rsidRDefault="000C45EB" w:rsidP="00246927">
            <w:pPr>
              <w:rPr>
                <w:rFonts w:eastAsia="SimSun" w:cstheme="minorHAnsi"/>
                <w:bCs/>
                <w:sz w:val="28"/>
                <w:szCs w:val="28"/>
              </w:rPr>
            </w:pPr>
          </w:p>
          <w:p w14:paraId="5684086B" w14:textId="0774C971" w:rsidR="00A97ECB" w:rsidRPr="008831DE" w:rsidRDefault="00A97ECB" w:rsidP="00246927">
            <w:pPr>
              <w:rPr>
                <w:rFonts w:eastAsia="SimSun" w:cstheme="minorHAnsi"/>
                <w:bCs/>
                <w:sz w:val="28"/>
                <w:szCs w:val="28"/>
              </w:rPr>
            </w:pPr>
            <w:r w:rsidRPr="008831DE">
              <w:rPr>
                <w:rFonts w:eastAsia="SimSun" w:cstheme="minorHAnsi"/>
                <w:bCs/>
                <w:sz w:val="28"/>
                <w:szCs w:val="28"/>
              </w:rPr>
              <w:t xml:space="preserve">B: We have a lot of questions, and we are </w:t>
            </w:r>
            <w:r w:rsidR="0050247A" w:rsidRPr="008831DE">
              <w:rPr>
                <w:rFonts w:eastAsia="SimSun" w:cstheme="minorHAnsi"/>
                <w:bCs/>
                <w:sz w:val="28"/>
                <w:szCs w:val="28"/>
              </w:rPr>
              <w:t xml:space="preserve">very </w:t>
            </w:r>
            <w:r w:rsidRPr="008831DE">
              <w:rPr>
                <w:rFonts w:eastAsia="SimSun" w:cstheme="minorHAnsi"/>
                <w:bCs/>
                <w:sz w:val="28"/>
                <w:szCs w:val="28"/>
              </w:rPr>
              <w:t xml:space="preserve">curious about how the weather is forecast. </w:t>
            </w:r>
          </w:p>
          <w:p w14:paraId="1C9032A6" w14:textId="12059A66" w:rsidR="000C45EB" w:rsidRPr="008831DE" w:rsidRDefault="000C45EB" w:rsidP="00246927">
            <w:pPr>
              <w:rPr>
                <w:rFonts w:eastAsia="SimSun" w:cstheme="minorHAnsi"/>
                <w:bCs/>
                <w:sz w:val="28"/>
                <w:szCs w:val="28"/>
              </w:rPr>
            </w:pPr>
            <w:r w:rsidRPr="008831DE">
              <w:rPr>
                <w:rFonts w:eastAsia="SimSun" w:cstheme="minorHAnsi" w:hint="eastAsia"/>
                <w:bCs/>
                <w:sz w:val="28"/>
                <w:szCs w:val="28"/>
              </w:rPr>
              <w:t>B</w:t>
            </w:r>
            <w:r w:rsidRPr="008831DE">
              <w:rPr>
                <w:rFonts w:eastAsia="SimSun" w:cstheme="minorHAnsi" w:hint="eastAsia"/>
                <w:bCs/>
                <w:sz w:val="28"/>
                <w:szCs w:val="28"/>
              </w:rPr>
              <w:t>：我</w:t>
            </w:r>
            <w:r w:rsidR="00CC7F7E" w:rsidRPr="008831DE">
              <w:rPr>
                <w:rFonts w:eastAsia="SimSun" w:cstheme="minorHAnsi" w:hint="eastAsia"/>
                <w:bCs/>
                <w:sz w:val="28"/>
                <w:szCs w:val="28"/>
              </w:rPr>
              <w:t>们有很多疑问，</w:t>
            </w:r>
            <w:proofErr w:type="gramStart"/>
            <w:r w:rsidR="00CC7F7E" w:rsidRPr="008831DE">
              <w:rPr>
                <w:rFonts w:eastAsia="SimSun" w:cstheme="minorHAnsi" w:hint="eastAsia"/>
                <w:bCs/>
                <w:sz w:val="28"/>
                <w:szCs w:val="28"/>
              </w:rPr>
              <w:t>也</w:t>
            </w:r>
            <w:r w:rsidRPr="008831DE">
              <w:rPr>
                <w:rFonts w:eastAsia="SimSun" w:cstheme="minorHAnsi" w:hint="eastAsia"/>
                <w:bCs/>
                <w:sz w:val="28"/>
                <w:szCs w:val="28"/>
              </w:rPr>
              <w:t>很好奇</w:t>
            </w:r>
            <w:r w:rsidR="00CC7F7E" w:rsidRPr="008831DE">
              <w:rPr>
                <w:rFonts w:eastAsia="SimSun" w:cstheme="minorHAnsi" w:hint="eastAsia"/>
                <w:bCs/>
                <w:sz w:val="28"/>
                <w:szCs w:val="28"/>
              </w:rPr>
              <w:t>“</w:t>
            </w:r>
            <w:proofErr w:type="gramEnd"/>
            <w:r w:rsidRPr="008831DE">
              <w:rPr>
                <w:rFonts w:eastAsia="SimSun" w:cstheme="minorHAnsi" w:hint="eastAsia"/>
                <w:bCs/>
                <w:sz w:val="28"/>
                <w:szCs w:val="28"/>
              </w:rPr>
              <w:t>天气</w:t>
            </w:r>
            <w:r w:rsidR="00CC7F7E" w:rsidRPr="008831DE">
              <w:rPr>
                <w:rFonts w:eastAsia="SimSun" w:cstheme="minorHAnsi" w:hint="eastAsia"/>
                <w:bCs/>
                <w:sz w:val="28"/>
                <w:szCs w:val="28"/>
              </w:rPr>
              <w:t>”</w:t>
            </w:r>
            <w:r w:rsidRPr="008831DE">
              <w:rPr>
                <w:rFonts w:eastAsia="SimSun" w:cstheme="minorHAnsi" w:hint="eastAsia"/>
                <w:bCs/>
                <w:sz w:val="28"/>
                <w:szCs w:val="28"/>
              </w:rPr>
              <w:t>是如何预测出来的？</w:t>
            </w:r>
          </w:p>
          <w:p w14:paraId="450A4B24" w14:textId="5D47E7FB" w:rsidR="000C45EB" w:rsidRPr="008831DE" w:rsidRDefault="000C45EB" w:rsidP="00246927">
            <w:pPr>
              <w:rPr>
                <w:rFonts w:eastAsia="SimSun" w:cstheme="minorHAnsi"/>
                <w:bCs/>
                <w:sz w:val="28"/>
                <w:szCs w:val="28"/>
              </w:rPr>
            </w:pPr>
          </w:p>
          <w:p w14:paraId="2A9B676B" w14:textId="4625B131" w:rsidR="00A97ECB" w:rsidRPr="008831DE" w:rsidRDefault="00A97ECB" w:rsidP="00246927">
            <w:pPr>
              <w:rPr>
                <w:rFonts w:eastAsia="SimSun" w:cstheme="minorHAnsi"/>
                <w:bCs/>
                <w:sz w:val="28"/>
                <w:szCs w:val="28"/>
              </w:rPr>
            </w:pPr>
            <w:r w:rsidRPr="008831DE">
              <w:rPr>
                <w:rFonts w:eastAsia="SimSun" w:cstheme="minorHAnsi"/>
                <w:bCs/>
                <w:sz w:val="28"/>
                <w:szCs w:val="28"/>
              </w:rPr>
              <w:t xml:space="preserve">I: </w:t>
            </w:r>
            <w:r w:rsidR="008831DE" w:rsidRPr="008831DE">
              <w:rPr>
                <w:rFonts w:eastAsia="SimSun" w:cstheme="minorHAnsi"/>
                <w:bCs/>
                <w:sz w:val="28"/>
                <w:szCs w:val="28"/>
              </w:rPr>
              <w:t>What does MSS forecast o</w:t>
            </w:r>
            <w:r w:rsidRPr="008831DE">
              <w:rPr>
                <w:rFonts w:eastAsia="SimSun" w:cstheme="minorHAnsi"/>
                <w:bCs/>
                <w:sz w:val="28"/>
                <w:szCs w:val="28"/>
              </w:rPr>
              <w:t>ther than the weather?</w:t>
            </w:r>
          </w:p>
          <w:p w14:paraId="48F076A7" w14:textId="22D19D9F" w:rsidR="000C45EB" w:rsidRPr="008831DE" w:rsidRDefault="000C45EB" w:rsidP="000C45EB">
            <w:pPr>
              <w:rPr>
                <w:rFonts w:eastAsia="SimSun" w:cstheme="minorHAnsi"/>
                <w:bCs/>
                <w:sz w:val="28"/>
                <w:szCs w:val="28"/>
              </w:rPr>
            </w:pPr>
            <w:r w:rsidRPr="008831DE">
              <w:rPr>
                <w:rFonts w:eastAsia="SimSun" w:cstheme="minorHAnsi" w:hint="eastAsia"/>
                <w:bCs/>
                <w:sz w:val="28"/>
                <w:szCs w:val="28"/>
              </w:rPr>
              <w:t>I</w:t>
            </w:r>
            <w:r w:rsidRPr="008831DE">
              <w:rPr>
                <w:rFonts w:eastAsia="SimSun" w:cstheme="minorHAnsi" w:hint="eastAsia"/>
                <w:bCs/>
                <w:sz w:val="28"/>
                <w:szCs w:val="28"/>
              </w:rPr>
              <w:t>：还有</w:t>
            </w:r>
            <w:r w:rsidR="00D0665F" w:rsidRPr="008831DE">
              <w:rPr>
                <w:rFonts w:eastAsia="SimSun" w:cstheme="minorHAnsi" w:hint="eastAsia"/>
                <w:bCs/>
                <w:sz w:val="28"/>
                <w:szCs w:val="28"/>
              </w:rPr>
              <w:t>还有，</w:t>
            </w:r>
            <w:r w:rsidRPr="008831DE">
              <w:rPr>
                <w:rFonts w:eastAsia="SimSun" w:cstheme="minorHAnsi" w:hint="eastAsia"/>
                <w:bCs/>
                <w:sz w:val="28"/>
                <w:szCs w:val="28"/>
              </w:rPr>
              <w:t>除了天气，</w:t>
            </w:r>
            <w:r w:rsidR="00D0665F" w:rsidRPr="008831DE">
              <w:rPr>
                <w:rFonts w:eastAsia="SimSun" w:cstheme="minorHAnsi" w:hint="eastAsia"/>
                <w:bCs/>
                <w:sz w:val="28"/>
                <w:szCs w:val="28"/>
              </w:rPr>
              <w:t>你们（气象局）</w:t>
            </w:r>
            <w:r w:rsidRPr="008831DE">
              <w:rPr>
                <w:rFonts w:eastAsia="SimSun" w:cstheme="minorHAnsi" w:hint="eastAsia"/>
                <w:bCs/>
                <w:sz w:val="28"/>
                <w:szCs w:val="28"/>
              </w:rPr>
              <w:t>还可以预测什么？</w:t>
            </w:r>
          </w:p>
          <w:p w14:paraId="04AF69F2" w14:textId="341159E3" w:rsidR="00E05D60" w:rsidRPr="008831DE" w:rsidRDefault="00E05D60" w:rsidP="00246927">
            <w:pPr>
              <w:rPr>
                <w:rFonts w:eastAsia="SimSun" w:cstheme="minorHAnsi"/>
                <w:bCs/>
                <w:sz w:val="28"/>
                <w:szCs w:val="28"/>
              </w:rPr>
            </w:pPr>
          </w:p>
          <w:p w14:paraId="18B216AF" w14:textId="65A550E9" w:rsidR="00A97ECB" w:rsidRPr="008831DE" w:rsidRDefault="00A97ECB" w:rsidP="00246927">
            <w:pPr>
              <w:rPr>
                <w:rFonts w:eastAsia="SimSun" w:cstheme="minorHAnsi"/>
                <w:bCs/>
                <w:sz w:val="28"/>
                <w:szCs w:val="28"/>
              </w:rPr>
            </w:pPr>
            <w:r w:rsidRPr="008831DE">
              <w:rPr>
                <w:rFonts w:eastAsia="SimSun" w:cstheme="minorHAnsi"/>
                <w:bCs/>
                <w:sz w:val="28"/>
                <w:szCs w:val="28"/>
                <w:highlight w:val="yellow"/>
              </w:rPr>
              <w:t>YJ: No problem, I will share with you more about what we do at MSS! Follow me!</w:t>
            </w:r>
            <w:r w:rsidRPr="008831DE">
              <w:rPr>
                <w:rFonts w:eastAsia="SimSun" w:cstheme="minorHAnsi"/>
                <w:bCs/>
                <w:sz w:val="28"/>
                <w:szCs w:val="28"/>
              </w:rPr>
              <w:t xml:space="preserve"> </w:t>
            </w:r>
          </w:p>
          <w:p w14:paraId="5AC4D154" w14:textId="77777777" w:rsidR="00E05D60" w:rsidRPr="008831DE" w:rsidRDefault="00E05D60" w:rsidP="00246927">
            <w:pPr>
              <w:rPr>
                <w:rFonts w:eastAsia="SimSun" w:cstheme="minorHAnsi"/>
                <w:bCs/>
                <w:sz w:val="28"/>
                <w:szCs w:val="28"/>
              </w:rPr>
            </w:pPr>
            <w:r w:rsidRPr="008831DE">
              <w:rPr>
                <w:rFonts w:eastAsia="SimSun" w:cstheme="minorHAnsi" w:hint="eastAsia"/>
                <w:bCs/>
                <w:sz w:val="28"/>
                <w:szCs w:val="28"/>
                <w:highlight w:val="yellow"/>
              </w:rPr>
              <w:t>YJ</w:t>
            </w:r>
            <w:r w:rsidRPr="008831DE">
              <w:rPr>
                <w:rFonts w:eastAsia="SimSun" w:cstheme="minorHAnsi" w:hint="eastAsia"/>
                <w:bCs/>
                <w:sz w:val="28"/>
                <w:szCs w:val="28"/>
                <w:highlight w:val="yellow"/>
              </w:rPr>
              <w:t>：没问题，</w:t>
            </w:r>
            <w:r w:rsidR="00683215" w:rsidRPr="008831DE">
              <w:rPr>
                <w:rFonts w:eastAsia="SimSun" w:cstheme="minorHAnsi" w:hint="eastAsia"/>
                <w:sz w:val="28"/>
                <w:szCs w:val="28"/>
                <w:highlight w:val="yellow"/>
              </w:rPr>
              <w:t>今天让我来带你们了解气象局的运作！</w:t>
            </w:r>
            <w:r w:rsidRPr="008831DE">
              <w:rPr>
                <w:rFonts w:eastAsia="SimSun" w:cstheme="minorHAnsi" w:hint="eastAsia"/>
                <w:bCs/>
                <w:sz w:val="28"/>
                <w:szCs w:val="28"/>
                <w:highlight w:val="yellow"/>
              </w:rPr>
              <w:t>跟我来</w:t>
            </w:r>
            <w:r w:rsidRPr="008831DE">
              <w:rPr>
                <w:rFonts w:eastAsia="SimSun" w:cstheme="minorHAnsi" w:hint="eastAsia"/>
                <w:bCs/>
                <w:sz w:val="28"/>
                <w:szCs w:val="28"/>
                <w:highlight w:val="yellow"/>
              </w:rPr>
              <w:t>~</w:t>
            </w:r>
          </w:p>
          <w:p w14:paraId="2F30C1C7" w14:textId="001257F4" w:rsidR="00110972" w:rsidRPr="008831DE" w:rsidRDefault="00110972" w:rsidP="00246927">
            <w:pPr>
              <w:rPr>
                <w:rFonts w:eastAsia="SimSun" w:cstheme="minorHAnsi"/>
                <w:bCs/>
                <w:sz w:val="28"/>
                <w:szCs w:val="28"/>
              </w:rPr>
            </w:pPr>
          </w:p>
        </w:tc>
      </w:tr>
      <w:tr w:rsidR="00246927" w:rsidRPr="00726E65" w14:paraId="5E124E2C" w14:textId="77777777" w:rsidTr="008B53B6">
        <w:trPr>
          <w:trHeight w:val="1151"/>
        </w:trPr>
        <w:tc>
          <w:tcPr>
            <w:tcW w:w="551" w:type="dxa"/>
          </w:tcPr>
          <w:p w14:paraId="7C5B9B44" w14:textId="5E98B27A" w:rsidR="00246927" w:rsidRPr="00726E65" w:rsidRDefault="00D0665F" w:rsidP="008B53B6">
            <w:pPr>
              <w:rPr>
                <w:rFonts w:eastAsia="SimSun" w:cstheme="minorHAnsi"/>
                <w:b/>
                <w:sz w:val="28"/>
                <w:szCs w:val="28"/>
              </w:rPr>
            </w:pPr>
            <w:r>
              <w:rPr>
                <w:rFonts w:eastAsia="SimSun" w:cstheme="minorHAnsi"/>
                <w:b/>
                <w:sz w:val="28"/>
                <w:szCs w:val="28"/>
              </w:rPr>
              <w:lastRenderedPageBreak/>
              <w:t>3</w:t>
            </w:r>
          </w:p>
        </w:tc>
        <w:tc>
          <w:tcPr>
            <w:tcW w:w="2138" w:type="dxa"/>
          </w:tcPr>
          <w:p w14:paraId="6B439F02" w14:textId="28B4A9AA" w:rsidR="00677791" w:rsidRDefault="00492221" w:rsidP="008B53B6">
            <w:pPr>
              <w:rPr>
                <w:rFonts w:eastAsia="SimSun" w:cstheme="minorHAnsi"/>
                <w:sz w:val="28"/>
                <w:szCs w:val="28"/>
              </w:rPr>
            </w:pPr>
            <w:r>
              <w:rPr>
                <w:rFonts w:eastAsia="SimSun" w:cstheme="minorHAnsi"/>
                <w:sz w:val="28"/>
                <w:szCs w:val="28"/>
              </w:rPr>
              <w:t xml:space="preserve"> At </w:t>
            </w:r>
            <w:r w:rsidR="00677791">
              <w:rPr>
                <w:rFonts w:eastAsia="SimSun" w:cstheme="minorHAnsi"/>
                <w:sz w:val="28"/>
                <w:szCs w:val="28"/>
              </w:rPr>
              <w:t>workstation</w:t>
            </w:r>
          </w:p>
          <w:p w14:paraId="146A497E" w14:textId="77777777" w:rsidR="00677791" w:rsidRDefault="00677791" w:rsidP="008B53B6">
            <w:pPr>
              <w:rPr>
                <w:rFonts w:eastAsia="SimSun" w:cstheme="minorHAnsi"/>
                <w:sz w:val="28"/>
                <w:szCs w:val="28"/>
              </w:rPr>
            </w:pPr>
          </w:p>
          <w:p w14:paraId="453BE4CD" w14:textId="0E55E0B9" w:rsidR="00246927" w:rsidRDefault="00492221" w:rsidP="008B53B6">
            <w:pPr>
              <w:rPr>
                <w:rFonts w:eastAsia="SimSun" w:cstheme="minorHAnsi"/>
                <w:sz w:val="28"/>
                <w:szCs w:val="28"/>
              </w:rPr>
            </w:pPr>
            <w:r>
              <w:rPr>
                <w:rFonts w:eastAsia="SimSun" w:cstheme="minorHAnsi"/>
                <w:sz w:val="28"/>
                <w:szCs w:val="28"/>
              </w:rPr>
              <w:t xml:space="preserve"> </w:t>
            </w:r>
            <w:r w:rsidR="00D0665F">
              <w:rPr>
                <w:rFonts w:eastAsia="SimSun" w:cstheme="minorHAnsi"/>
                <w:sz w:val="28"/>
                <w:szCs w:val="28"/>
              </w:rPr>
              <w:t>-</w:t>
            </w:r>
            <w:r>
              <w:rPr>
                <w:rFonts w:eastAsia="SimSun" w:cstheme="minorHAnsi"/>
                <w:sz w:val="28"/>
                <w:szCs w:val="28"/>
              </w:rPr>
              <w:t>desk (</w:t>
            </w:r>
            <w:proofErr w:type="spellStart"/>
            <w:r>
              <w:rPr>
                <w:rFonts w:eastAsia="SimSun" w:cstheme="minorHAnsi"/>
                <w:sz w:val="28"/>
                <w:szCs w:val="28"/>
              </w:rPr>
              <w:t>infront</w:t>
            </w:r>
            <w:proofErr w:type="spellEnd"/>
            <w:r>
              <w:rPr>
                <w:rFonts w:eastAsia="SimSun" w:cstheme="minorHAnsi"/>
                <w:sz w:val="28"/>
                <w:szCs w:val="28"/>
              </w:rPr>
              <w:t xml:space="preserve"> of computers) </w:t>
            </w:r>
          </w:p>
          <w:p w14:paraId="61606F45" w14:textId="01BEC526" w:rsidR="00B71D70" w:rsidRDefault="00B71D70" w:rsidP="008B53B6">
            <w:pPr>
              <w:rPr>
                <w:rFonts w:eastAsia="SimSun" w:cstheme="minorHAnsi"/>
                <w:sz w:val="28"/>
                <w:szCs w:val="28"/>
              </w:rPr>
            </w:pPr>
            <w:r>
              <w:rPr>
                <w:rFonts w:eastAsia="SimSun" w:cstheme="minorHAnsi"/>
                <w:sz w:val="28"/>
                <w:szCs w:val="28"/>
              </w:rPr>
              <w:t xml:space="preserve">- </w:t>
            </w:r>
            <w:r>
              <w:rPr>
                <w:rFonts w:eastAsia="SimSun" w:cstheme="minorHAnsi" w:hint="eastAsia"/>
                <w:sz w:val="28"/>
                <w:szCs w:val="28"/>
              </w:rPr>
              <w:t>解释图表</w:t>
            </w:r>
          </w:p>
        </w:tc>
        <w:tc>
          <w:tcPr>
            <w:tcW w:w="6661" w:type="dxa"/>
          </w:tcPr>
          <w:p w14:paraId="5234AF84" w14:textId="77777777" w:rsidR="00677791" w:rsidRPr="008831DE" w:rsidRDefault="00677791" w:rsidP="00677791">
            <w:pPr>
              <w:rPr>
                <w:rFonts w:eastAsia="SimSun" w:cstheme="minorHAnsi"/>
                <w:sz w:val="28"/>
                <w:szCs w:val="28"/>
              </w:rPr>
            </w:pPr>
            <w:r w:rsidRPr="008831DE">
              <w:rPr>
                <w:rFonts w:eastAsia="SimSun" w:cstheme="minorHAnsi"/>
                <w:sz w:val="28"/>
                <w:szCs w:val="28"/>
              </w:rPr>
              <w:t>@</w:t>
            </w:r>
            <w:r w:rsidRPr="008831DE">
              <w:rPr>
                <w:rFonts w:eastAsia="SimSun" w:cstheme="minorHAnsi" w:hint="eastAsia"/>
                <w:sz w:val="28"/>
                <w:szCs w:val="28"/>
              </w:rPr>
              <w:t>工作台</w:t>
            </w:r>
          </w:p>
          <w:p w14:paraId="4A3E340B" w14:textId="121DEF3D" w:rsidR="00677791" w:rsidRPr="008831DE" w:rsidRDefault="00677791" w:rsidP="00677791">
            <w:pPr>
              <w:rPr>
                <w:rFonts w:eastAsia="SimSun" w:cstheme="minorHAnsi"/>
                <w:sz w:val="28"/>
                <w:szCs w:val="28"/>
              </w:rPr>
            </w:pPr>
            <w:r w:rsidRPr="008831DE">
              <w:rPr>
                <w:rFonts w:eastAsia="SimSun" w:cstheme="minorHAnsi"/>
                <w:sz w:val="28"/>
                <w:szCs w:val="28"/>
              </w:rPr>
              <w:t>*</w:t>
            </w:r>
            <w:r w:rsidRPr="008831DE">
              <w:rPr>
                <w:rFonts w:eastAsia="SimSun" w:cstheme="minorHAnsi" w:hint="eastAsia"/>
                <w:sz w:val="28"/>
                <w:szCs w:val="28"/>
              </w:rPr>
              <w:t>YJ</w:t>
            </w:r>
            <w:r w:rsidRPr="008831DE">
              <w:rPr>
                <w:rFonts w:eastAsia="SimSun" w:cstheme="minorHAnsi" w:hint="eastAsia"/>
                <w:sz w:val="28"/>
                <w:szCs w:val="28"/>
              </w:rPr>
              <w:t>带主持人</w:t>
            </w:r>
            <w:r w:rsidR="00FA633A" w:rsidRPr="008831DE">
              <w:rPr>
                <w:rFonts w:eastAsia="SimSun" w:cstheme="minorHAnsi" w:hint="eastAsia"/>
                <w:sz w:val="28"/>
                <w:szCs w:val="28"/>
              </w:rPr>
              <w:t>到</w:t>
            </w:r>
            <w:r w:rsidRPr="008831DE">
              <w:rPr>
                <w:rFonts w:eastAsia="SimSun" w:cstheme="minorHAnsi" w:hint="eastAsia"/>
                <w:sz w:val="28"/>
                <w:szCs w:val="28"/>
              </w:rPr>
              <w:t>工作台</w:t>
            </w:r>
          </w:p>
          <w:p w14:paraId="216FB38E" w14:textId="6062D8D0" w:rsidR="00A97ECB" w:rsidRPr="008831DE" w:rsidRDefault="00A97ECB" w:rsidP="00677791">
            <w:pPr>
              <w:rPr>
                <w:rFonts w:eastAsia="SimSun" w:cstheme="minorHAnsi"/>
                <w:sz w:val="28"/>
                <w:szCs w:val="28"/>
              </w:rPr>
            </w:pPr>
            <w:r w:rsidRPr="008831DE">
              <w:rPr>
                <w:rFonts w:eastAsia="SimSun" w:cstheme="minorHAnsi"/>
                <w:sz w:val="28"/>
                <w:szCs w:val="28"/>
              </w:rPr>
              <w:t>@Forecasting Bench</w:t>
            </w:r>
          </w:p>
          <w:p w14:paraId="4B2480B3" w14:textId="3092A299" w:rsidR="00A97ECB" w:rsidRPr="008831DE" w:rsidRDefault="00A97ECB" w:rsidP="00677791">
            <w:pPr>
              <w:rPr>
                <w:rFonts w:eastAsia="SimSun" w:cstheme="minorHAnsi"/>
                <w:sz w:val="28"/>
                <w:szCs w:val="28"/>
              </w:rPr>
            </w:pPr>
            <w:r w:rsidRPr="008831DE">
              <w:rPr>
                <w:rFonts w:eastAsia="SimSun" w:cstheme="minorHAnsi"/>
                <w:sz w:val="28"/>
                <w:szCs w:val="28"/>
              </w:rPr>
              <w:t xml:space="preserve">*YJ brings the hosts to the forecasting bench </w:t>
            </w:r>
          </w:p>
          <w:p w14:paraId="4F5F62B6" w14:textId="04749F54" w:rsidR="00677791" w:rsidRPr="008831DE" w:rsidRDefault="00677791" w:rsidP="00677791">
            <w:pPr>
              <w:rPr>
                <w:rFonts w:eastAsia="SimSun" w:cstheme="minorHAnsi"/>
                <w:sz w:val="28"/>
                <w:szCs w:val="28"/>
              </w:rPr>
            </w:pPr>
          </w:p>
          <w:p w14:paraId="09110188" w14:textId="29B70E34" w:rsidR="00A97ECB" w:rsidRPr="008831DE" w:rsidRDefault="00A97ECB" w:rsidP="00677791">
            <w:pPr>
              <w:rPr>
                <w:rFonts w:eastAsia="SimSun" w:cstheme="minorHAnsi"/>
                <w:sz w:val="28"/>
                <w:szCs w:val="28"/>
                <w:highlight w:val="yellow"/>
              </w:rPr>
            </w:pPr>
            <w:r w:rsidRPr="008831DE">
              <w:rPr>
                <w:rFonts w:eastAsia="SimSun" w:cstheme="minorHAnsi"/>
                <w:sz w:val="28"/>
                <w:szCs w:val="28"/>
                <w:highlight w:val="yellow"/>
              </w:rPr>
              <w:t xml:space="preserve">YJ: This is where </w:t>
            </w:r>
            <w:r w:rsidR="0050247A" w:rsidRPr="008831DE">
              <w:rPr>
                <w:rFonts w:eastAsia="SimSun" w:cstheme="minorHAnsi"/>
                <w:sz w:val="28"/>
                <w:szCs w:val="28"/>
                <w:highlight w:val="yellow"/>
              </w:rPr>
              <w:t>our</w:t>
            </w:r>
            <w:r w:rsidRPr="008831DE">
              <w:rPr>
                <w:rFonts w:eastAsia="SimSun" w:cstheme="minorHAnsi"/>
                <w:sz w:val="28"/>
                <w:szCs w:val="28"/>
                <w:highlight w:val="yellow"/>
              </w:rPr>
              <w:t xml:space="preserve"> forecasters work </w:t>
            </w:r>
            <w:r w:rsidR="008831DE" w:rsidRPr="008831DE">
              <w:rPr>
                <w:rFonts w:eastAsia="SimSun" w:cstheme="minorHAnsi"/>
                <w:sz w:val="28"/>
                <w:szCs w:val="28"/>
                <w:highlight w:val="yellow"/>
              </w:rPr>
              <w:t>at</w:t>
            </w:r>
            <w:r w:rsidRPr="008831DE">
              <w:rPr>
                <w:rFonts w:eastAsia="SimSun" w:cstheme="minorHAnsi"/>
                <w:sz w:val="28"/>
                <w:szCs w:val="28"/>
                <w:highlight w:val="yellow"/>
              </w:rPr>
              <w:t xml:space="preserve">! </w:t>
            </w:r>
          </w:p>
          <w:p w14:paraId="5B79FE1F" w14:textId="460DBD1D" w:rsidR="00A97ECB" w:rsidRPr="008831DE" w:rsidRDefault="00A97ECB" w:rsidP="00677791">
            <w:pPr>
              <w:rPr>
                <w:rFonts w:eastAsia="SimSun" w:cstheme="minorHAnsi"/>
                <w:sz w:val="28"/>
                <w:szCs w:val="28"/>
              </w:rPr>
            </w:pPr>
            <w:r w:rsidRPr="008831DE">
              <w:rPr>
                <w:rFonts w:eastAsia="SimSun" w:cstheme="minorHAnsi"/>
                <w:sz w:val="28"/>
                <w:szCs w:val="28"/>
                <w:highlight w:val="yellow"/>
              </w:rPr>
              <w:t>*Hosts react and improv</w:t>
            </w:r>
            <w:r w:rsidR="0050247A" w:rsidRPr="008831DE">
              <w:rPr>
                <w:rFonts w:eastAsia="SimSun" w:cstheme="minorHAnsi"/>
                <w:sz w:val="28"/>
                <w:szCs w:val="28"/>
                <w:highlight w:val="yellow"/>
              </w:rPr>
              <w:t>ise</w:t>
            </w:r>
            <w:r w:rsidRPr="008831DE">
              <w:rPr>
                <w:rFonts w:eastAsia="SimSun" w:cstheme="minorHAnsi"/>
                <w:sz w:val="28"/>
                <w:szCs w:val="28"/>
                <w:highlight w:val="yellow"/>
              </w:rPr>
              <w:t xml:space="preserve"> (row of computers)</w:t>
            </w:r>
          </w:p>
          <w:p w14:paraId="372F48DD" w14:textId="4A4F8A0F" w:rsidR="0094587C" w:rsidRPr="008831DE" w:rsidRDefault="00677791" w:rsidP="0094587C">
            <w:pPr>
              <w:rPr>
                <w:rFonts w:eastAsia="SimSun" w:cstheme="minorHAnsi"/>
                <w:sz w:val="28"/>
                <w:szCs w:val="28"/>
                <w:highlight w:val="yellow"/>
              </w:rPr>
            </w:pPr>
            <w:r w:rsidRPr="008831DE">
              <w:rPr>
                <w:rFonts w:eastAsia="SimSun" w:cstheme="minorHAnsi" w:hint="eastAsia"/>
                <w:sz w:val="28"/>
                <w:szCs w:val="28"/>
                <w:highlight w:val="yellow"/>
              </w:rPr>
              <w:t>Y</w:t>
            </w:r>
            <w:r w:rsidRPr="008831DE">
              <w:rPr>
                <w:rFonts w:eastAsia="SimSun" w:cstheme="minorHAnsi"/>
                <w:sz w:val="28"/>
                <w:szCs w:val="28"/>
                <w:highlight w:val="yellow"/>
              </w:rPr>
              <w:t xml:space="preserve">J: </w:t>
            </w:r>
            <w:r w:rsidRPr="008831DE">
              <w:rPr>
                <w:rFonts w:eastAsia="SimSun" w:cstheme="minorHAnsi" w:hint="eastAsia"/>
                <w:sz w:val="28"/>
                <w:szCs w:val="28"/>
                <w:highlight w:val="yellow"/>
              </w:rPr>
              <w:t>这里就是</w:t>
            </w:r>
            <w:r w:rsidR="00FA633A" w:rsidRPr="008831DE">
              <w:rPr>
                <w:rFonts w:eastAsia="SimSun" w:cstheme="minorHAnsi" w:hint="eastAsia"/>
                <w:sz w:val="28"/>
                <w:szCs w:val="28"/>
                <w:highlight w:val="yellow"/>
              </w:rPr>
              <w:t>气象预报员</w:t>
            </w:r>
            <w:r w:rsidR="00FF4AE1" w:rsidRPr="008831DE">
              <w:rPr>
                <w:rFonts w:eastAsia="SimSun" w:cstheme="minorHAnsi" w:hint="eastAsia"/>
                <w:sz w:val="28"/>
                <w:szCs w:val="28"/>
                <w:highlight w:val="yellow"/>
              </w:rPr>
              <w:t>办公</w:t>
            </w:r>
            <w:r w:rsidR="00D76DD1" w:rsidRPr="008831DE">
              <w:rPr>
                <w:rFonts w:eastAsia="SimSun" w:cstheme="minorHAnsi" w:hint="eastAsia"/>
                <w:sz w:val="28"/>
                <w:szCs w:val="28"/>
                <w:highlight w:val="yellow"/>
              </w:rPr>
              <w:t>的地方</w:t>
            </w:r>
            <w:r w:rsidR="00FA633A" w:rsidRPr="008831DE">
              <w:rPr>
                <w:rFonts w:eastAsia="SimSun" w:cstheme="minorHAnsi" w:hint="eastAsia"/>
                <w:sz w:val="28"/>
                <w:szCs w:val="28"/>
                <w:highlight w:val="yellow"/>
              </w:rPr>
              <w:t>了</w:t>
            </w:r>
            <w:r w:rsidRPr="008831DE">
              <w:rPr>
                <w:rFonts w:eastAsia="SimSun" w:cstheme="minorHAnsi" w:hint="eastAsia"/>
                <w:sz w:val="28"/>
                <w:szCs w:val="28"/>
                <w:highlight w:val="yellow"/>
              </w:rPr>
              <w:t>！</w:t>
            </w:r>
          </w:p>
          <w:p w14:paraId="7B5B118D" w14:textId="6F3ED757" w:rsidR="00FA633A" w:rsidRPr="008831DE" w:rsidRDefault="00FA633A" w:rsidP="00FA633A">
            <w:pPr>
              <w:rPr>
                <w:rFonts w:eastAsia="SimSun" w:cstheme="minorHAnsi"/>
                <w:sz w:val="28"/>
                <w:szCs w:val="28"/>
              </w:rPr>
            </w:pPr>
            <w:r w:rsidRPr="008831DE">
              <w:rPr>
                <w:rFonts w:eastAsia="SimSun" w:cstheme="minorHAnsi"/>
                <w:sz w:val="28"/>
                <w:szCs w:val="28"/>
                <w:highlight w:val="yellow"/>
              </w:rPr>
              <w:t>*</w:t>
            </w:r>
            <w:r w:rsidRPr="008831DE">
              <w:rPr>
                <w:rFonts w:eastAsia="SimSun" w:cstheme="minorHAnsi" w:hint="eastAsia"/>
                <w:sz w:val="28"/>
                <w:szCs w:val="28"/>
                <w:highlight w:val="yellow"/>
              </w:rPr>
              <w:t>主持人</w:t>
            </w:r>
            <w:r w:rsidRPr="008831DE">
              <w:rPr>
                <w:rFonts w:eastAsia="SimSun" w:cstheme="minorHAnsi" w:hint="eastAsia"/>
                <w:sz w:val="28"/>
                <w:szCs w:val="28"/>
                <w:highlight w:val="yellow"/>
              </w:rPr>
              <w:t>-</w:t>
            </w:r>
            <w:r w:rsidRPr="008831DE">
              <w:rPr>
                <w:rFonts w:eastAsia="SimSun" w:cstheme="minorHAnsi"/>
                <w:sz w:val="28"/>
                <w:szCs w:val="28"/>
                <w:highlight w:val="yellow"/>
              </w:rPr>
              <w:t xml:space="preserve"> </w:t>
            </w:r>
            <w:r w:rsidRPr="008831DE">
              <w:rPr>
                <w:rFonts w:eastAsia="SimSun" w:cstheme="minorHAnsi" w:hint="eastAsia"/>
                <w:sz w:val="28"/>
                <w:szCs w:val="28"/>
                <w:highlight w:val="yellow"/>
              </w:rPr>
              <w:t>反应</w:t>
            </w:r>
            <w:r w:rsidR="003F2CBF" w:rsidRPr="008831DE">
              <w:rPr>
                <w:rFonts w:eastAsia="SimSun" w:cstheme="minorHAnsi" w:hint="eastAsia"/>
                <w:sz w:val="28"/>
                <w:szCs w:val="28"/>
                <w:highlight w:val="yellow"/>
              </w:rPr>
              <w:t>-</w:t>
            </w:r>
            <w:r w:rsidR="007B5F3D" w:rsidRPr="008831DE">
              <w:rPr>
                <w:rFonts w:eastAsia="SimSun" w:cstheme="minorHAnsi" w:hint="eastAsia"/>
                <w:sz w:val="28"/>
                <w:szCs w:val="28"/>
                <w:highlight w:val="yellow"/>
              </w:rPr>
              <w:t>自由发挥</w:t>
            </w:r>
            <w:r w:rsidR="003F2CBF" w:rsidRPr="008831DE">
              <w:rPr>
                <w:rFonts w:eastAsia="SimSun" w:cstheme="minorHAnsi" w:hint="eastAsia"/>
                <w:sz w:val="28"/>
                <w:szCs w:val="28"/>
                <w:highlight w:val="yellow"/>
              </w:rPr>
              <w:t>（一字排开的电脑</w:t>
            </w:r>
            <w:r w:rsidR="00E022D3" w:rsidRPr="008831DE">
              <w:rPr>
                <w:rFonts w:eastAsia="SimSun" w:cstheme="minorHAnsi"/>
                <w:sz w:val="28"/>
                <w:szCs w:val="28"/>
                <w:highlight w:val="yellow"/>
              </w:rPr>
              <w:t>…</w:t>
            </w:r>
            <w:r w:rsidR="007B5F3D" w:rsidRPr="008831DE">
              <w:rPr>
                <w:rFonts w:eastAsia="SimSun" w:cstheme="minorHAnsi" w:hint="eastAsia"/>
                <w:sz w:val="28"/>
                <w:szCs w:val="28"/>
                <w:highlight w:val="yellow"/>
              </w:rPr>
              <w:t>）</w:t>
            </w:r>
          </w:p>
          <w:p w14:paraId="42F030E2" w14:textId="181CD947" w:rsidR="0094587C" w:rsidRPr="008831DE" w:rsidRDefault="0094587C" w:rsidP="0094587C">
            <w:pPr>
              <w:rPr>
                <w:rFonts w:eastAsia="SimSun" w:cstheme="minorHAnsi"/>
                <w:sz w:val="28"/>
                <w:szCs w:val="28"/>
              </w:rPr>
            </w:pPr>
          </w:p>
          <w:p w14:paraId="25C8472B" w14:textId="0994C3F6" w:rsidR="0050247A" w:rsidRPr="008831DE" w:rsidRDefault="0050247A" w:rsidP="0094587C">
            <w:pPr>
              <w:rPr>
                <w:rFonts w:eastAsia="SimSun" w:cstheme="minorHAnsi"/>
                <w:sz w:val="28"/>
                <w:szCs w:val="28"/>
              </w:rPr>
            </w:pPr>
            <w:r w:rsidRPr="008831DE">
              <w:rPr>
                <w:rFonts w:eastAsia="SimSun" w:cstheme="minorHAnsi"/>
                <w:sz w:val="28"/>
                <w:szCs w:val="28"/>
              </w:rPr>
              <w:t xml:space="preserve">H: This looks like an office, what does your work include? </w:t>
            </w:r>
          </w:p>
          <w:p w14:paraId="44B31BD5" w14:textId="7D84747D" w:rsidR="0094587C" w:rsidRPr="008831DE" w:rsidRDefault="0094587C" w:rsidP="0094587C">
            <w:pPr>
              <w:rPr>
                <w:rFonts w:eastAsia="SimSun" w:cstheme="minorHAnsi"/>
                <w:bCs/>
                <w:sz w:val="28"/>
                <w:szCs w:val="28"/>
              </w:rPr>
            </w:pPr>
            <w:r w:rsidRPr="008831DE">
              <w:rPr>
                <w:rFonts w:eastAsia="SimSun" w:cstheme="minorHAnsi" w:hint="eastAsia"/>
                <w:bCs/>
                <w:sz w:val="28"/>
                <w:szCs w:val="28"/>
              </w:rPr>
              <w:t>H</w:t>
            </w:r>
            <w:r w:rsidRPr="008831DE">
              <w:rPr>
                <w:rFonts w:eastAsia="SimSun" w:cstheme="minorHAnsi" w:hint="eastAsia"/>
                <w:bCs/>
                <w:sz w:val="28"/>
                <w:szCs w:val="28"/>
              </w:rPr>
              <w:t>：</w:t>
            </w:r>
            <w:r w:rsidR="007B5F3D" w:rsidRPr="008831DE">
              <w:rPr>
                <w:rFonts w:eastAsia="SimSun" w:cstheme="minorHAnsi" w:hint="eastAsia"/>
                <w:bCs/>
                <w:sz w:val="28"/>
                <w:szCs w:val="28"/>
              </w:rPr>
              <w:t>这里看起来像办公室</w:t>
            </w:r>
            <w:r w:rsidRPr="008831DE">
              <w:rPr>
                <w:rFonts w:eastAsia="SimSun" w:cstheme="minorHAnsi" w:hint="eastAsia"/>
                <w:bCs/>
                <w:sz w:val="28"/>
                <w:szCs w:val="28"/>
              </w:rPr>
              <w:t>，</w:t>
            </w:r>
            <w:r w:rsidR="00516ABF" w:rsidRPr="008831DE">
              <w:rPr>
                <w:rFonts w:eastAsia="SimSun" w:cstheme="minorHAnsi" w:hint="eastAsia"/>
                <w:bCs/>
                <w:sz w:val="28"/>
                <w:szCs w:val="28"/>
              </w:rPr>
              <w:t>你们的工作包括哪些？</w:t>
            </w:r>
          </w:p>
          <w:p w14:paraId="13603647" w14:textId="2B2E78C7" w:rsidR="0094587C" w:rsidRPr="008831DE" w:rsidRDefault="0094587C" w:rsidP="0094587C">
            <w:pPr>
              <w:rPr>
                <w:rFonts w:eastAsia="SimSun" w:cstheme="minorHAnsi"/>
                <w:bCs/>
                <w:sz w:val="28"/>
                <w:szCs w:val="28"/>
              </w:rPr>
            </w:pPr>
          </w:p>
          <w:p w14:paraId="30DC3DEA" w14:textId="5A7DDD13" w:rsidR="0050247A" w:rsidRPr="008831DE" w:rsidRDefault="0050247A" w:rsidP="0094587C">
            <w:pPr>
              <w:rPr>
                <w:rFonts w:eastAsia="SimSun" w:cstheme="minorHAnsi"/>
                <w:bCs/>
                <w:sz w:val="28"/>
                <w:szCs w:val="28"/>
              </w:rPr>
            </w:pPr>
            <w:r w:rsidRPr="008831DE">
              <w:rPr>
                <w:rFonts w:eastAsia="SimSun" w:cstheme="minorHAnsi"/>
                <w:bCs/>
                <w:sz w:val="28"/>
                <w:szCs w:val="28"/>
                <w:highlight w:val="yellow"/>
              </w:rPr>
              <w:t xml:space="preserve">YJ: We provide 24/7 weather forecast </w:t>
            </w:r>
            <w:ins w:id="0" w:author="Yujia He" w:date="2023-05-10T23:49:00Z">
              <w:r w:rsidR="002D268E">
                <w:rPr>
                  <w:rFonts w:eastAsia="SimSun" w:cstheme="minorHAnsi"/>
                  <w:bCs/>
                  <w:sz w:val="28"/>
                  <w:szCs w:val="28"/>
                  <w:highlight w:val="yellow"/>
                  <w:lang w:val="en-SG"/>
                </w:rPr>
                <w:t xml:space="preserve">and warning </w:t>
              </w:r>
            </w:ins>
            <w:r w:rsidRPr="008831DE">
              <w:rPr>
                <w:rFonts w:eastAsia="SimSun" w:cstheme="minorHAnsi"/>
                <w:bCs/>
                <w:sz w:val="28"/>
                <w:szCs w:val="28"/>
                <w:highlight w:val="yellow"/>
              </w:rPr>
              <w:t xml:space="preserve">services to the </w:t>
            </w:r>
            <w:ins w:id="1" w:author="Yujia He" w:date="2023-05-10T23:50:00Z">
              <w:r w:rsidR="002D268E">
                <w:rPr>
                  <w:rFonts w:eastAsia="SimSun" w:cstheme="minorHAnsi"/>
                  <w:bCs/>
                  <w:sz w:val="28"/>
                  <w:szCs w:val="28"/>
                  <w:highlight w:val="yellow"/>
                </w:rPr>
                <w:t xml:space="preserve">general </w:t>
              </w:r>
            </w:ins>
            <w:r w:rsidRPr="008831DE">
              <w:rPr>
                <w:rFonts w:eastAsia="SimSun" w:cstheme="minorHAnsi"/>
                <w:bCs/>
                <w:sz w:val="28"/>
                <w:szCs w:val="28"/>
                <w:highlight w:val="yellow"/>
              </w:rPr>
              <w:t>public</w:t>
            </w:r>
            <w:ins w:id="2" w:author="Yujia He" w:date="2023-05-10T23:50:00Z">
              <w:r w:rsidR="002D268E">
                <w:rPr>
                  <w:rFonts w:eastAsia="SimSun" w:cstheme="minorHAnsi"/>
                  <w:bCs/>
                  <w:sz w:val="28"/>
                  <w:szCs w:val="28"/>
                  <w:highlight w:val="yellow"/>
                </w:rPr>
                <w:t xml:space="preserve">, government </w:t>
              </w:r>
            </w:ins>
            <w:ins w:id="3" w:author="Yujia He" w:date="2023-05-10T23:51:00Z">
              <w:r w:rsidR="002D268E">
                <w:rPr>
                  <w:rFonts w:eastAsia="SimSun" w:cstheme="minorHAnsi"/>
                  <w:bCs/>
                  <w:sz w:val="28"/>
                  <w:szCs w:val="28"/>
                  <w:highlight w:val="yellow"/>
                </w:rPr>
                <w:t xml:space="preserve">agencies and </w:t>
              </w:r>
              <w:proofErr w:type="spellStart"/>
              <w:r w:rsidR="002D268E">
                <w:rPr>
                  <w:rFonts w:eastAsia="SimSun" w:cstheme="minorHAnsi"/>
                  <w:bCs/>
                  <w:sz w:val="28"/>
                  <w:szCs w:val="28"/>
                  <w:highlight w:val="yellow"/>
                </w:rPr>
                <w:t>specialised</w:t>
              </w:r>
              <w:proofErr w:type="spellEnd"/>
              <w:r w:rsidR="002D268E">
                <w:rPr>
                  <w:rFonts w:eastAsia="SimSun" w:cstheme="minorHAnsi"/>
                  <w:bCs/>
                  <w:sz w:val="28"/>
                  <w:szCs w:val="28"/>
                  <w:highlight w:val="yellow"/>
                </w:rPr>
                <w:t xml:space="preserve"> customers</w:t>
              </w:r>
              <w:r w:rsidR="00576AD9">
                <w:rPr>
                  <w:rFonts w:eastAsia="SimSun" w:cstheme="minorHAnsi"/>
                  <w:bCs/>
                  <w:sz w:val="28"/>
                  <w:szCs w:val="28"/>
                  <w:highlight w:val="yellow"/>
                </w:rPr>
                <w:t>. Examp</w:t>
              </w:r>
            </w:ins>
            <w:ins w:id="4" w:author="Yujia He" w:date="2023-05-10T23:52:00Z">
              <w:r w:rsidR="00576AD9">
                <w:rPr>
                  <w:rFonts w:eastAsia="SimSun" w:cstheme="minorHAnsi"/>
                  <w:bCs/>
                  <w:sz w:val="28"/>
                  <w:szCs w:val="28"/>
                  <w:highlight w:val="yellow"/>
                </w:rPr>
                <w:t xml:space="preserve">les are the Civil Aviation </w:t>
              </w:r>
              <w:r w:rsidR="00576AD9">
                <w:rPr>
                  <w:rFonts w:eastAsia="SimSun" w:cstheme="minorHAnsi"/>
                  <w:bCs/>
                  <w:sz w:val="28"/>
                  <w:szCs w:val="28"/>
                  <w:highlight w:val="yellow"/>
                </w:rPr>
                <w:lastRenderedPageBreak/>
                <w:t>Authority of Singapore (CAAS)</w:t>
              </w:r>
            </w:ins>
            <w:ins w:id="5" w:author="Yujia He" w:date="2023-05-10T23:54:00Z">
              <w:r w:rsidR="00576AD9">
                <w:rPr>
                  <w:rFonts w:eastAsia="SimSun" w:cstheme="minorHAnsi"/>
                  <w:bCs/>
                  <w:sz w:val="28"/>
                  <w:szCs w:val="28"/>
                  <w:highlight w:val="yellow"/>
                </w:rPr>
                <w:t>, Public Utilities Board (PUB)</w:t>
              </w:r>
            </w:ins>
            <w:ins w:id="6" w:author="Yujia He" w:date="2023-05-10T23:55:00Z">
              <w:r w:rsidR="00576AD9">
                <w:rPr>
                  <w:rFonts w:eastAsia="SimSun" w:cstheme="minorHAnsi"/>
                  <w:bCs/>
                  <w:sz w:val="28"/>
                  <w:szCs w:val="28"/>
                  <w:highlight w:val="yellow"/>
                </w:rPr>
                <w:t xml:space="preserve">, and the maritime community. The provision of our service is </w:t>
              </w:r>
              <w:proofErr w:type="spellStart"/>
              <w:r w:rsidR="00576AD9">
                <w:rPr>
                  <w:rFonts w:eastAsia="SimSun" w:cstheme="minorHAnsi"/>
                  <w:bCs/>
                  <w:sz w:val="28"/>
                  <w:szCs w:val="28"/>
                  <w:highlight w:val="yellow"/>
                </w:rPr>
                <w:t>customised</w:t>
              </w:r>
              <w:proofErr w:type="spellEnd"/>
              <w:r w:rsidR="00576AD9">
                <w:rPr>
                  <w:rFonts w:eastAsia="SimSun" w:cstheme="minorHAnsi"/>
                  <w:bCs/>
                  <w:sz w:val="28"/>
                  <w:szCs w:val="28"/>
                  <w:highlight w:val="yellow"/>
                </w:rPr>
                <w:t xml:space="preserve"> based on the </w:t>
              </w:r>
              <w:proofErr w:type="gramStart"/>
              <w:r w:rsidR="00576AD9">
                <w:rPr>
                  <w:rFonts w:eastAsia="SimSun" w:cstheme="minorHAnsi"/>
                  <w:bCs/>
                  <w:sz w:val="28"/>
                  <w:szCs w:val="28"/>
                  <w:highlight w:val="yellow"/>
                </w:rPr>
                <w:t>customer</w:t>
              </w:r>
              <w:proofErr w:type="gramEnd"/>
              <w:r w:rsidR="00576AD9">
                <w:rPr>
                  <w:rFonts w:eastAsia="SimSun" w:cstheme="minorHAnsi"/>
                  <w:bCs/>
                  <w:sz w:val="28"/>
                  <w:szCs w:val="28"/>
                  <w:highlight w:val="yellow"/>
                </w:rPr>
                <w:t xml:space="preserve"> needs and requirements</w:t>
              </w:r>
            </w:ins>
            <w:ins w:id="7" w:author="Yujia He" w:date="2023-05-10T23:56:00Z">
              <w:r w:rsidR="00576AD9">
                <w:rPr>
                  <w:rFonts w:eastAsia="SimSun" w:cstheme="minorHAnsi"/>
                  <w:bCs/>
                  <w:sz w:val="28"/>
                  <w:szCs w:val="28"/>
                  <w:highlight w:val="yellow"/>
                </w:rPr>
                <w:t>. For instance, the shipping community requires the forecast of the wind and sea state, while the aviation community is more intere</w:t>
              </w:r>
            </w:ins>
            <w:ins w:id="8" w:author="Yujia He" w:date="2023-05-10T23:57:00Z">
              <w:r w:rsidR="00576AD9">
                <w:rPr>
                  <w:rFonts w:eastAsia="SimSun" w:cstheme="minorHAnsi"/>
                  <w:bCs/>
                  <w:sz w:val="28"/>
                  <w:szCs w:val="28"/>
                  <w:highlight w:val="yellow"/>
                </w:rPr>
                <w:t xml:space="preserve">sted in the flight route and airport weather conditions for flight planning and operational purposes. The operation of civil aviation is highly sensitive to the weather </w:t>
              </w:r>
            </w:ins>
            <w:ins w:id="9" w:author="Yujia He" w:date="2023-05-10T23:58:00Z">
              <w:r w:rsidR="00576AD9">
                <w:rPr>
                  <w:rFonts w:eastAsia="SimSun" w:cstheme="minorHAnsi"/>
                  <w:bCs/>
                  <w:sz w:val="28"/>
                  <w:szCs w:val="28"/>
                  <w:highlight w:val="yellow"/>
                </w:rPr>
                <w:t xml:space="preserve">conditions. The safety of </w:t>
              </w:r>
            </w:ins>
            <w:ins w:id="10" w:author="Yujia He" w:date="2023-05-11T10:48:00Z">
              <w:r w:rsidR="00456B04">
                <w:rPr>
                  <w:rFonts w:eastAsia="SimSun" w:cstheme="minorHAnsi"/>
                  <w:bCs/>
                  <w:sz w:val="28"/>
                  <w:szCs w:val="28"/>
                  <w:highlight w:val="yellow"/>
                </w:rPr>
                <w:t>flights</w:t>
              </w:r>
            </w:ins>
            <w:ins w:id="11" w:author="Yujia He" w:date="2023-05-10T23:58:00Z">
              <w:r w:rsidR="00576AD9">
                <w:rPr>
                  <w:rFonts w:eastAsia="SimSun" w:cstheme="minorHAnsi"/>
                  <w:bCs/>
                  <w:sz w:val="28"/>
                  <w:szCs w:val="28"/>
                  <w:highlight w:val="yellow"/>
                </w:rPr>
                <w:t xml:space="preserve"> can be compromised by severe weather, which highlights the importance of having accurate weather</w:t>
              </w:r>
            </w:ins>
            <w:ins w:id="12" w:author="Yujia He" w:date="2023-05-10T23:59:00Z">
              <w:r w:rsidR="00576AD9">
                <w:rPr>
                  <w:rFonts w:eastAsia="SimSun" w:cstheme="minorHAnsi"/>
                  <w:bCs/>
                  <w:sz w:val="28"/>
                  <w:szCs w:val="28"/>
                  <w:highlight w:val="yellow"/>
                </w:rPr>
                <w:t xml:space="preserve"> </w:t>
              </w:r>
            </w:ins>
            <w:ins w:id="13" w:author="Yujia He" w:date="2023-05-11T14:14:00Z">
              <w:r w:rsidR="00993D78">
                <w:rPr>
                  <w:rFonts w:eastAsia="SimSun" w:cstheme="minorHAnsi"/>
                  <w:bCs/>
                  <w:sz w:val="28"/>
                  <w:szCs w:val="28"/>
                  <w:highlight w:val="yellow"/>
                </w:rPr>
                <w:t>forecasts</w:t>
              </w:r>
            </w:ins>
            <w:ins w:id="14" w:author="Yujia He" w:date="2023-05-10T23:59:00Z">
              <w:r w:rsidR="00576AD9">
                <w:rPr>
                  <w:rFonts w:eastAsia="SimSun" w:cstheme="minorHAnsi"/>
                  <w:bCs/>
                  <w:sz w:val="28"/>
                  <w:szCs w:val="28"/>
                  <w:highlight w:val="yellow"/>
                </w:rPr>
                <w:t>. During periods of inclement weather, especially when there are strong winds</w:t>
              </w:r>
            </w:ins>
            <w:ins w:id="15" w:author="Yujia He" w:date="2023-05-11T00:01:00Z">
              <w:r w:rsidR="00576AD9">
                <w:rPr>
                  <w:rFonts w:eastAsia="SimSun" w:cstheme="minorHAnsi"/>
                  <w:bCs/>
                  <w:sz w:val="28"/>
                  <w:szCs w:val="28"/>
                  <w:highlight w:val="yellow"/>
                </w:rPr>
                <w:t xml:space="preserve">, </w:t>
              </w:r>
            </w:ins>
            <w:ins w:id="16" w:author="Yujia He" w:date="2023-05-10T23:59:00Z">
              <w:r w:rsidR="00576AD9">
                <w:rPr>
                  <w:rFonts w:eastAsia="SimSun" w:cstheme="minorHAnsi"/>
                  <w:bCs/>
                  <w:sz w:val="28"/>
                  <w:szCs w:val="28"/>
                  <w:highlight w:val="yellow"/>
                </w:rPr>
                <w:t>or heavy rain</w:t>
              </w:r>
            </w:ins>
            <w:ins w:id="17" w:author="Yujia He" w:date="2023-05-11T00:01:00Z">
              <w:r w:rsidR="00576AD9">
                <w:rPr>
                  <w:rFonts w:eastAsia="SimSun" w:cstheme="minorHAnsi"/>
                  <w:bCs/>
                  <w:sz w:val="28"/>
                  <w:szCs w:val="28"/>
                  <w:highlight w:val="yellow"/>
                </w:rPr>
                <w:t xml:space="preserve"> or lightning, </w:t>
              </w:r>
              <w:r w:rsidR="006528E4">
                <w:rPr>
                  <w:rFonts w:eastAsia="SimSun" w:cstheme="minorHAnsi"/>
                  <w:bCs/>
                  <w:sz w:val="28"/>
                  <w:szCs w:val="28"/>
                  <w:highlight w:val="yellow"/>
                </w:rPr>
                <w:t>timely and accurate weather warnings ar</w:t>
              </w:r>
            </w:ins>
            <w:ins w:id="18" w:author="Yujia He" w:date="2023-05-11T00:02:00Z">
              <w:r w:rsidR="006528E4">
                <w:rPr>
                  <w:rFonts w:eastAsia="SimSun" w:cstheme="minorHAnsi"/>
                  <w:bCs/>
                  <w:sz w:val="28"/>
                  <w:szCs w:val="28"/>
                  <w:highlight w:val="yellow"/>
                </w:rPr>
                <w:t xml:space="preserve">e issued. This allows the public and relevant agencies to make informed decisions to help them reduce the </w:t>
              </w:r>
            </w:ins>
            <w:ins w:id="19" w:author="Yujia He" w:date="2023-05-11T10:48:00Z">
              <w:r w:rsidR="00456B04">
                <w:rPr>
                  <w:rFonts w:eastAsia="SimSun" w:cstheme="minorHAnsi"/>
                  <w:bCs/>
                  <w:sz w:val="28"/>
                  <w:szCs w:val="28"/>
                  <w:highlight w:val="yellow"/>
                </w:rPr>
                <w:t>damage</w:t>
              </w:r>
            </w:ins>
            <w:ins w:id="20" w:author="Yujia He" w:date="2023-05-11T00:02:00Z">
              <w:r w:rsidR="006528E4">
                <w:rPr>
                  <w:rFonts w:eastAsia="SimSun" w:cstheme="minorHAnsi"/>
                  <w:bCs/>
                  <w:sz w:val="28"/>
                  <w:szCs w:val="28"/>
                  <w:highlight w:val="yellow"/>
                </w:rPr>
                <w:t xml:space="preserve"> and inco</w:t>
              </w:r>
            </w:ins>
            <w:ins w:id="21" w:author="Yujia He" w:date="2023-05-11T00:03:00Z">
              <w:r w:rsidR="006528E4">
                <w:rPr>
                  <w:rFonts w:eastAsia="SimSun" w:cstheme="minorHAnsi"/>
                  <w:bCs/>
                  <w:sz w:val="28"/>
                  <w:szCs w:val="28"/>
                  <w:highlight w:val="yellow"/>
                </w:rPr>
                <w:t xml:space="preserve">nvenience caused by bad weather. </w:t>
              </w:r>
            </w:ins>
            <w:del w:id="22" w:author="Yujia He" w:date="2023-05-10T23:50:00Z">
              <w:r w:rsidRPr="008831DE" w:rsidDel="002D268E">
                <w:rPr>
                  <w:rFonts w:eastAsia="SimSun" w:cstheme="minorHAnsi"/>
                  <w:bCs/>
                  <w:sz w:val="28"/>
                  <w:szCs w:val="28"/>
                  <w:highlight w:val="yellow"/>
                </w:rPr>
                <w:delText>, aviation sector, and other important organisations</w:delText>
              </w:r>
            </w:del>
            <w:r w:rsidRPr="008831DE">
              <w:rPr>
                <w:rFonts w:eastAsia="SimSun" w:cstheme="minorHAnsi"/>
                <w:bCs/>
                <w:sz w:val="28"/>
                <w:szCs w:val="28"/>
                <w:highlight w:val="yellow"/>
              </w:rPr>
              <w:t xml:space="preserve">. </w:t>
            </w:r>
            <w:del w:id="23" w:author="Yujia He" w:date="2023-05-10T23:53:00Z">
              <w:r w:rsidRPr="008831DE" w:rsidDel="00576AD9">
                <w:rPr>
                  <w:rFonts w:eastAsia="SimSun" w:cstheme="minorHAnsi"/>
                  <w:bCs/>
                  <w:sz w:val="28"/>
                  <w:szCs w:val="28"/>
                  <w:highlight w:val="yellow"/>
                </w:rPr>
                <w:delText>Our forecast include</w:delText>
              </w:r>
              <w:r w:rsidR="00080C2F" w:rsidRPr="008831DE" w:rsidDel="00576AD9">
                <w:rPr>
                  <w:rFonts w:eastAsia="SimSun" w:cstheme="minorHAnsi"/>
                  <w:bCs/>
                  <w:sz w:val="28"/>
                  <w:szCs w:val="28"/>
                  <w:highlight w:val="yellow"/>
                </w:rPr>
                <w:delText>s</w:delText>
              </w:r>
              <w:r w:rsidR="009D0E81" w:rsidRPr="008831DE" w:rsidDel="00576AD9">
                <w:rPr>
                  <w:rFonts w:eastAsia="SimSun" w:cstheme="minorHAnsi"/>
                  <w:bCs/>
                  <w:sz w:val="28"/>
                  <w:szCs w:val="28"/>
                  <w:highlight w:val="yellow"/>
                </w:rPr>
                <w:delText xml:space="preserve"> the amount of rainfall, wind strength, temperature, PSI and lightning alert.</w:delText>
              </w:r>
              <w:r w:rsidR="009D0E81" w:rsidRPr="008831DE" w:rsidDel="00576AD9">
                <w:rPr>
                  <w:rFonts w:eastAsia="SimSun" w:cstheme="minorHAnsi"/>
                  <w:bCs/>
                  <w:sz w:val="28"/>
                  <w:szCs w:val="28"/>
                </w:rPr>
                <w:delText xml:space="preserve"> </w:delText>
              </w:r>
              <w:r w:rsidRPr="008831DE" w:rsidDel="00576AD9">
                <w:rPr>
                  <w:rFonts w:eastAsia="SimSun" w:cstheme="minorHAnsi"/>
                  <w:bCs/>
                  <w:sz w:val="28"/>
                  <w:szCs w:val="28"/>
                </w:rPr>
                <w:delText xml:space="preserve">  </w:delText>
              </w:r>
            </w:del>
          </w:p>
          <w:p w14:paraId="195ABC5B" w14:textId="126E0174" w:rsidR="00677791" w:rsidRPr="008831DE" w:rsidRDefault="0094587C" w:rsidP="00964D4A">
            <w:pPr>
              <w:pStyle w:val="NormalWeb"/>
              <w:spacing w:before="0" w:beforeAutospacing="0" w:after="0" w:afterAutospacing="0"/>
              <w:rPr>
                <w:rFonts w:ascii="SimSun" w:eastAsia="SimSun" w:hAnsi="SimSun"/>
                <w:sz w:val="28"/>
                <w:szCs w:val="28"/>
              </w:rPr>
            </w:pPr>
            <w:r w:rsidRPr="008831DE">
              <w:rPr>
                <w:rFonts w:asciiTheme="minorHAnsi" w:eastAsia="SimSun" w:hAnsiTheme="minorHAnsi" w:cstheme="minorHAnsi"/>
                <w:sz w:val="28"/>
                <w:szCs w:val="28"/>
                <w:highlight w:val="yellow"/>
              </w:rPr>
              <w:t>YJ</w:t>
            </w:r>
            <w:r w:rsidRPr="008831DE">
              <w:rPr>
                <w:rFonts w:ascii="SimSun" w:eastAsia="SimSun" w:hAnsi="SimSun" w:cstheme="minorHAnsi" w:hint="eastAsia"/>
                <w:sz w:val="28"/>
                <w:szCs w:val="28"/>
                <w:highlight w:val="yellow"/>
              </w:rPr>
              <w:t>：</w:t>
            </w:r>
            <w:r w:rsidR="00AD5DA4" w:rsidRPr="008831DE">
              <w:rPr>
                <w:rFonts w:ascii="SimSun" w:eastAsia="SimSun" w:hAnsi="SimSun" w:cstheme="minorHAnsi" w:hint="eastAsia"/>
                <w:sz w:val="28"/>
                <w:szCs w:val="28"/>
                <w:highlight w:val="yellow"/>
              </w:rPr>
              <w:t>我们</w:t>
            </w:r>
            <w:ins w:id="24" w:author="Yujia He" w:date="2023-05-10T23:32:00Z">
              <w:r w:rsidR="00513396">
                <w:rPr>
                  <w:rFonts w:ascii="SimSun" w:eastAsia="SimSun" w:hAnsi="SimSun" w:cstheme="minorHAnsi" w:hint="eastAsia"/>
                  <w:sz w:val="28"/>
                  <w:szCs w:val="28"/>
                  <w:highlight w:val="yellow"/>
                </w:rPr>
                <w:t>的</w:t>
              </w:r>
              <w:r w:rsidR="00C64F4F">
                <w:rPr>
                  <w:rFonts w:ascii="SimSun" w:eastAsia="SimSun" w:hAnsi="SimSun" w:cstheme="minorHAnsi" w:hint="eastAsia"/>
                  <w:sz w:val="28"/>
                  <w:szCs w:val="28"/>
                  <w:highlight w:val="yellow"/>
                </w:rPr>
                <w:t>主要工作是提供天气预报和警报给公众</w:t>
              </w:r>
            </w:ins>
            <w:ins w:id="25" w:author="Yujia He" w:date="2023-05-10T23:33:00Z">
              <w:r w:rsidR="00A9523D">
                <w:rPr>
                  <w:rFonts w:ascii="SimSun" w:eastAsia="SimSun" w:hAnsi="SimSun" w:cstheme="minorHAnsi" w:hint="eastAsia"/>
                  <w:sz w:val="28"/>
                  <w:szCs w:val="28"/>
                  <w:highlight w:val="yellow"/>
                </w:rPr>
                <w:t>，以及</w:t>
              </w:r>
              <w:r w:rsidR="00047944">
                <w:rPr>
                  <w:rFonts w:ascii="SimSun" w:eastAsia="SimSun" w:hAnsi="SimSun" w:cstheme="minorHAnsi" w:hint="eastAsia"/>
                  <w:sz w:val="28"/>
                  <w:szCs w:val="28"/>
                  <w:highlight w:val="yellow"/>
                </w:rPr>
                <w:t>一些重要的机构，</w:t>
              </w:r>
            </w:ins>
            <w:ins w:id="26" w:author="Yujia He" w:date="2023-05-10T23:34:00Z">
              <w:r w:rsidR="00047944">
                <w:rPr>
                  <w:rFonts w:ascii="SimSun" w:eastAsia="SimSun" w:hAnsi="SimSun" w:cstheme="minorHAnsi" w:hint="eastAsia"/>
                  <w:sz w:val="28"/>
                  <w:szCs w:val="28"/>
                  <w:highlight w:val="yellow"/>
                </w:rPr>
                <w:t>如新加坡民航局，公用事业局，航海业者等等</w:t>
              </w:r>
              <w:r w:rsidR="00190A71">
                <w:rPr>
                  <w:rFonts w:ascii="SimSun" w:eastAsia="SimSun" w:hAnsi="SimSun" w:cstheme="minorHAnsi" w:hint="eastAsia"/>
                  <w:sz w:val="28"/>
                  <w:szCs w:val="28"/>
                  <w:highlight w:val="yellow"/>
                </w:rPr>
                <w:t>。不同的业者有不同的需求，我们也会依据他们的要求去提供所需的服务。</w:t>
              </w:r>
            </w:ins>
            <w:ins w:id="27" w:author="Yujia He" w:date="2023-05-10T23:36:00Z">
              <w:r w:rsidR="00DC4FF4">
                <w:rPr>
                  <w:rFonts w:ascii="SimSun" w:eastAsia="SimSun" w:hAnsi="SimSun" w:cstheme="minorHAnsi" w:hint="eastAsia"/>
                  <w:sz w:val="28"/>
                  <w:szCs w:val="28"/>
                  <w:highlight w:val="yellow"/>
                </w:rPr>
                <w:t>例如，航海业</w:t>
              </w:r>
              <w:r w:rsidR="009B4A87">
                <w:rPr>
                  <w:rFonts w:ascii="SimSun" w:eastAsia="SimSun" w:hAnsi="SimSun" w:cstheme="minorHAnsi" w:hint="eastAsia"/>
                  <w:sz w:val="28"/>
                  <w:szCs w:val="28"/>
                  <w:highlight w:val="yellow"/>
                </w:rPr>
                <w:t>者需要海面上风和浪的预报，</w:t>
              </w:r>
            </w:ins>
            <w:ins w:id="28" w:author="Yujia He" w:date="2023-05-10T23:37:00Z">
              <w:r w:rsidR="009B4A87">
                <w:rPr>
                  <w:rFonts w:ascii="SimSun" w:eastAsia="SimSun" w:hAnsi="SimSun" w:cstheme="minorHAnsi" w:hint="eastAsia"/>
                  <w:sz w:val="28"/>
                  <w:szCs w:val="28"/>
                  <w:highlight w:val="yellow"/>
                </w:rPr>
                <w:t>而民航业注重</w:t>
              </w:r>
              <w:r w:rsidR="00F67849">
                <w:rPr>
                  <w:rFonts w:ascii="SimSun" w:eastAsia="SimSun" w:hAnsi="SimSun" w:cstheme="minorHAnsi" w:hint="eastAsia"/>
                  <w:sz w:val="28"/>
                  <w:szCs w:val="28"/>
                  <w:highlight w:val="yellow"/>
                </w:rPr>
                <w:t>的是航线路上和机场的天气状况，因为这牵涉到</w:t>
              </w:r>
              <w:r w:rsidR="00965497">
                <w:rPr>
                  <w:rFonts w:ascii="SimSun" w:eastAsia="SimSun" w:hAnsi="SimSun" w:cstheme="minorHAnsi" w:hint="eastAsia"/>
                  <w:sz w:val="28"/>
                  <w:szCs w:val="28"/>
                  <w:highlight w:val="yellow"/>
                </w:rPr>
                <w:t>飞行规划和</w:t>
              </w:r>
            </w:ins>
            <w:ins w:id="29" w:author="Yujia He" w:date="2023-05-10T23:38:00Z">
              <w:r w:rsidR="00965497">
                <w:rPr>
                  <w:rFonts w:ascii="SimSun" w:eastAsia="SimSun" w:hAnsi="SimSun" w:cstheme="minorHAnsi" w:hint="eastAsia"/>
                  <w:sz w:val="28"/>
                  <w:szCs w:val="28"/>
                  <w:highlight w:val="yellow"/>
                </w:rPr>
                <w:t>实操流程。</w:t>
              </w:r>
            </w:ins>
            <w:ins w:id="30" w:author="Yujia He" w:date="2023-05-10T23:39:00Z">
              <w:r w:rsidR="00C11D93">
                <w:rPr>
                  <w:rFonts w:ascii="SimSun" w:eastAsia="SimSun" w:hAnsi="SimSun" w:cstheme="minorHAnsi" w:hint="eastAsia"/>
                  <w:sz w:val="28"/>
                  <w:szCs w:val="28"/>
                  <w:highlight w:val="yellow"/>
                </w:rPr>
                <w:t>民航业的</w:t>
              </w:r>
              <w:r w:rsidR="006A7DD0">
                <w:rPr>
                  <w:rFonts w:ascii="SimSun" w:eastAsia="SimSun" w:hAnsi="SimSun" w:cstheme="minorHAnsi" w:hint="eastAsia"/>
                  <w:sz w:val="28"/>
                  <w:szCs w:val="28"/>
                  <w:highlight w:val="yellow"/>
                </w:rPr>
                <w:t>运行</w:t>
              </w:r>
            </w:ins>
            <w:ins w:id="31" w:author="Yujia He" w:date="2023-05-10T23:40:00Z">
              <w:r w:rsidR="006A7DD0">
                <w:rPr>
                  <w:rFonts w:ascii="SimSun" w:eastAsia="SimSun" w:hAnsi="SimSun" w:cstheme="minorHAnsi" w:hint="eastAsia"/>
                  <w:sz w:val="28"/>
                  <w:szCs w:val="28"/>
                  <w:highlight w:val="yellow"/>
                </w:rPr>
                <w:t>对天气状况十分敏感</w:t>
              </w:r>
            </w:ins>
            <w:ins w:id="32" w:author="Yujia He" w:date="2023-05-10T23:41:00Z">
              <w:r w:rsidR="00295224">
                <w:rPr>
                  <w:rFonts w:ascii="SimSun" w:eastAsia="SimSun" w:hAnsi="SimSun" w:cstheme="minorHAnsi" w:hint="eastAsia"/>
                  <w:sz w:val="28"/>
                  <w:szCs w:val="28"/>
                  <w:highlight w:val="yellow"/>
                </w:rPr>
                <w:t>，恶劣的天气会对</w:t>
              </w:r>
              <w:r w:rsidR="005B7CF1">
                <w:rPr>
                  <w:rFonts w:ascii="SimSun" w:eastAsia="SimSun" w:hAnsi="SimSun" w:cstheme="minorHAnsi" w:hint="eastAsia"/>
                  <w:sz w:val="28"/>
                  <w:szCs w:val="28"/>
                  <w:highlight w:val="yellow"/>
                </w:rPr>
                <w:t>飞行的安全性</w:t>
              </w:r>
              <w:r w:rsidR="00944F4A">
                <w:rPr>
                  <w:rFonts w:ascii="SimSun" w:eastAsia="SimSun" w:hAnsi="SimSun" w:cstheme="minorHAnsi" w:hint="eastAsia"/>
                  <w:sz w:val="28"/>
                  <w:szCs w:val="28"/>
                  <w:highlight w:val="yellow"/>
                </w:rPr>
                <w:t>造成</w:t>
              </w:r>
              <w:r w:rsidR="002D268E">
                <w:rPr>
                  <w:rFonts w:ascii="SimSun" w:eastAsia="SimSun" w:hAnsi="SimSun" w:cstheme="minorHAnsi" w:hint="eastAsia"/>
                  <w:sz w:val="28"/>
                  <w:szCs w:val="28"/>
                  <w:highlight w:val="yellow"/>
                </w:rPr>
                <w:t>威胁，因此准确的</w:t>
              </w:r>
            </w:ins>
            <w:ins w:id="33" w:author="Yujia He" w:date="2023-05-10T23:42:00Z">
              <w:r w:rsidR="002D268E">
                <w:rPr>
                  <w:rFonts w:ascii="SimSun" w:eastAsia="SimSun" w:hAnsi="SimSun" w:cstheme="minorHAnsi" w:hint="eastAsia"/>
                  <w:sz w:val="28"/>
                  <w:szCs w:val="28"/>
                  <w:highlight w:val="yellow"/>
                </w:rPr>
                <w:t>预报</w:t>
              </w:r>
            </w:ins>
            <w:ins w:id="34" w:author="Yujia He" w:date="2023-05-10T23:43:00Z">
              <w:r w:rsidR="002D268E">
                <w:rPr>
                  <w:rFonts w:ascii="SimSun" w:eastAsia="SimSun" w:hAnsi="SimSun" w:cstheme="minorHAnsi" w:hint="eastAsia"/>
                  <w:sz w:val="28"/>
                  <w:szCs w:val="28"/>
                  <w:highlight w:val="yellow"/>
                </w:rPr>
                <w:t>在此尤为重要。</w:t>
              </w:r>
            </w:ins>
            <w:ins w:id="35" w:author="Yujia He" w:date="2023-05-10T23:45:00Z">
              <w:r w:rsidR="002D268E">
                <w:rPr>
                  <w:rFonts w:ascii="SimSun" w:eastAsia="SimSun" w:hAnsi="SimSun" w:cstheme="minorHAnsi" w:hint="eastAsia"/>
                  <w:sz w:val="28"/>
                  <w:szCs w:val="28"/>
                  <w:highlight w:val="yellow"/>
                </w:rPr>
                <w:t>每当天气将转恶劣，</w:t>
              </w:r>
            </w:ins>
            <w:ins w:id="36" w:author="Yujia He" w:date="2023-05-10T23:46:00Z">
              <w:r w:rsidR="002D268E">
                <w:rPr>
                  <w:rFonts w:ascii="SimSun" w:eastAsia="SimSun" w:hAnsi="SimSun" w:cstheme="minorHAnsi" w:hint="eastAsia"/>
                  <w:sz w:val="28"/>
                  <w:szCs w:val="28"/>
                  <w:highlight w:val="yellow"/>
                </w:rPr>
                <w:t>如强风暴雨</w:t>
              </w:r>
            </w:ins>
            <w:ins w:id="37" w:author="Yujia He" w:date="2023-05-11T00:00:00Z">
              <w:r w:rsidR="00576AD9">
                <w:rPr>
                  <w:rFonts w:ascii="SimSun" w:eastAsia="SimSun" w:hAnsi="SimSun" w:cstheme="minorHAnsi" w:hint="eastAsia"/>
                  <w:sz w:val="28"/>
                  <w:szCs w:val="28"/>
                  <w:highlight w:val="yellow"/>
                </w:rPr>
                <w:t>还有雷电</w:t>
              </w:r>
            </w:ins>
            <w:ins w:id="38" w:author="Yujia He" w:date="2023-05-10T23:46:00Z">
              <w:r w:rsidR="002D268E">
                <w:rPr>
                  <w:rFonts w:ascii="SimSun" w:eastAsia="SimSun" w:hAnsi="SimSun" w:cstheme="minorHAnsi" w:hint="eastAsia"/>
                  <w:sz w:val="28"/>
                  <w:szCs w:val="28"/>
                  <w:highlight w:val="yellow"/>
                </w:rPr>
                <w:t>来临</w:t>
              </w:r>
            </w:ins>
            <w:ins w:id="39" w:author="Yujia He" w:date="2023-05-10T23:47:00Z">
              <w:r w:rsidR="002D268E">
                <w:rPr>
                  <w:rFonts w:ascii="SimSun" w:eastAsia="SimSun" w:hAnsi="SimSun" w:cstheme="minorHAnsi" w:hint="eastAsia"/>
                  <w:sz w:val="28"/>
                  <w:szCs w:val="28"/>
                  <w:highlight w:val="yellow"/>
                </w:rPr>
                <w:t>前</w:t>
              </w:r>
            </w:ins>
            <w:ins w:id="40" w:author="Yujia He" w:date="2023-05-10T23:46:00Z">
              <w:r w:rsidR="002D268E">
                <w:rPr>
                  <w:rFonts w:ascii="SimSun" w:eastAsia="SimSun" w:hAnsi="SimSun" w:cstheme="minorHAnsi" w:hint="eastAsia"/>
                  <w:sz w:val="28"/>
                  <w:szCs w:val="28"/>
                  <w:highlight w:val="yellow"/>
                </w:rPr>
                <w:t>，我们会及时的发布</w:t>
              </w:r>
            </w:ins>
            <w:ins w:id="41" w:author="Yujia He" w:date="2023-05-10T23:47:00Z">
              <w:r w:rsidR="002D268E">
                <w:rPr>
                  <w:rFonts w:ascii="SimSun" w:eastAsia="SimSun" w:hAnsi="SimSun" w:cstheme="minorHAnsi" w:hint="eastAsia"/>
                  <w:sz w:val="28"/>
                  <w:szCs w:val="28"/>
                  <w:highlight w:val="yellow"/>
                </w:rPr>
                <w:t>天气预警，以便大众和业者能有时间采取适当的行动，以减低恶劣天气对他们造成的</w:t>
              </w:r>
            </w:ins>
            <w:ins w:id="42" w:author="Yujia He" w:date="2023-05-10T23:48:00Z">
              <w:r w:rsidR="002D268E">
                <w:rPr>
                  <w:rFonts w:ascii="SimSun" w:eastAsia="SimSun" w:hAnsi="SimSun" w:cstheme="minorHAnsi" w:hint="eastAsia"/>
                  <w:sz w:val="28"/>
                  <w:szCs w:val="28"/>
                  <w:highlight w:val="yellow"/>
                </w:rPr>
                <w:t>不便。</w:t>
              </w:r>
            </w:ins>
            <w:del w:id="43" w:author="Yujia He" w:date="2023-05-10T23:52:00Z">
              <w:r w:rsidR="0058037F" w:rsidRPr="008831DE" w:rsidDel="00576AD9">
                <w:rPr>
                  <w:rFonts w:ascii="SimSun" w:eastAsia="SimSun" w:hAnsi="SimSun" w:cstheme="minorHAnsi" w:hint="eastAsia"/>
                  <w:sz w:val="28"/>
                  <w:szCs w:val="28"/>
                  <w:highlight w:val="yellow"/>
                </w:rPr>
                <w:delText>主要是为</w:delText>
              </w:r>
              <w:r w:rsidR="0058037F" w:rsidRPr="008831DE" w:rsidDel="00576AD9">
                <w:rPr>
                  <w:rFonts w:ascii="SimSun" w:eastAsia="SimSun" w:hAnsi="SimSun" w:cs="SimSun" w:hint="eastAsia"/>
                  <w:sz w:val="28"/>
                  <w:szCs w:val="28"/>
                  <w:highlight w:val="yellow"/>
                </w:rPr>
                <w:delText>民航、</w:delText>
              </w:r>
              <w:r w:rsidR="00CA7EF9" w:rsidRPr="008831DE" w:rsidDel="00576AD9">
                <w:rPr>
                  <w:rFonts w:ascii="SimSun" w:eastAsia="SimSun" w:hAnsi="SimSun" w:cs="SimSun" w:hint="eastAsia"/>
                  <w:sz w:val="28"/>
                  <w:szCs w:val="28"/>
                  <w:highlight w:val="yellow"/>
                </w:rPr>
                <w:delText>一些</w:delText>
              </w:r>
              <w:r w:rsidR="004F51A1" w:rsidRPr="008831DE" w:rsidDel="00576AD9">
                <w:rPr>
                  <w:rFonts w:ascii="SimSun" w:eastAsia="SimSun" w:hAnsi="SimSun" w:cs="SimSun" w:hint="eastAsia"/>
                  <w:sz w:val="28"/>
                  <w:szCs w:val="28"/>
                  <w:highlight w:val="yellow"/>
                </w:rPr>
                <w:delText>重要</w:delText>
              </w:r>
              <w:r w:rsidR="0058037F" w:rsidRPr="008831DE" w:rsidDel="00576AD9">
                <w:rPr>
                  <w:rFonts w:ascii="SimSun" w:eastAsia="SimSun" w:hAnsi="SimSun" w:cs="SimSun" w:hint="eastAsia"/>
                  <w:sz w:val="28"/>
                  <w:szCs w:val="28"/>
                  <w:highlight w:val="yellow"/>
                </w:rPr>
                <w:delText>机构和公众等提供全天候的天气预报和评估。</w:delText>
              </w:r>
              <w:r w:rsidR="004F51A1" w:rsidRPr="008831DE" w:rsidDel="00576AD9">
                <w:rPr>
                  <w:rFonts w:ascii="SimSun" w:eastAsia="SimSun" w:hAnsi="SimSun" w:cs="SimSun" w:hint="eastAsia"/>
                  <w:sz w:val="28"/>
                  <w:szCs w:val="28"/>
                  <w:highlight w:val="yellow"/>
                </w:rPr>
                <w:delText>我们</w:delText>
              </w:r>
              <w:r w:rsidR="00AD5DA4" w:rsidRPr="008831DE" w:rsidDel="00576AD9">
                <w:rPr>
                  <w:rFonts w:ascii="SimSun" w:eastAsia="SimSun" w:hAnsi="SimSun" w:cstheme="minorHAnsi" w:hint="eastAsia"/>
                  <w:sz w:val="28"/>
                  <w:szCs w:val="28"/>
                  <w:highlight w:val="yellow"/>
                </w:rPr>
                <w:delText>需要预测的范围包括</w:delText>
              </w:r>
              <w:r w:rsidR="00290099" w:rsidRPr="008831DE" w:rsidDel="00576AD9">
                <w:rPr>
                  <w:rFonts w:ascii="SimSun" w:eastAsia="SimSun" w:hAnsi="SimSun" w:cstheme="minorHAnsi" w:hint="eastAsia"/>
                  <w:sz w:val="28"/>
                  <w:szCs w:val="28"/>
                  <w:highlight w:val="yellow"/>
                </w:rPr>
                <w:delText>降雨量</w:delText>
              </w:r>
              <w:r w:rsidR="00AD5DA4" w:rsidRPr="008831DE" w:rsidDel="00576AD9">
                <w:rPr>
                  <w:rFonts w:ascii="SimSun" w:eastAsia="SimSun" w:hAnsi="SimSun" w:cstheme="minorHAnsi" w:hint="eastAsia"/>
                  <w:sz w:val="28"/>
                  <w:szCs w:val="28"/>
                  <w:highlight w:val="yellow"/>
                </w:rPr>
                <w:delText>、风势、气温、</w:delText>
              </w:r>
              <w:r w:rsidR="007800E3" w:rsidRPr="008831DE" w:rsidDel="00576AD9">
                <w:rPr>
                  <w:rFonts w:ascii="SimSun" w:eastAsia="SimSun" w:hAnsi="SimSun" w:cstheme="minorHAnsi" w:hint="eastAsia"/>
                  <w:sz w:val="28"/>
                  <w:szCs w:val="28"/>
                  <w:highlight w:val="yellow"/>
                </w:rPr>
                <w:delText>空气污染指数</w:delText>
              </w:r>
              <w:r w:rsidR="00AD5DA4" w:rsidRPr="008831DE" w:rsidDel="00576AD9">
                <w:rPr>
                  <w:rFonts w:ascii="SimSun" w:eastAsia="SimSun" w:hAnsi="SimSun" w:cstheme="minorHAnsi" w:hint="eastAsia"/>
                  <w:sz w:val="28"/>
                  <w:szCs w:val="28"/>
                  <w:highlight w:val="yellow"/>
                </w:rPr>
                <w:delText>、雷电预警等等</w:delText>
              </w:r>
              <w:r w:rsidR="00964D4A" w:rsidRPr="008831DE" w:rsidDel="00576AD9">
                <w:rPr>
                  <w:rFonts w:ascii="SimSun" w:eastAsia="SimSun" w:hAnsi="SimSun" w:cstheme="minorHAnsi" w:hint="eastAsia"/>
                  <w:sz w:val="28"/>
                  <w:szCs w:val="28"/>
                  <w:highlight w:val="yellow"/>
                </w:rPr>
                <w:delText>。</w:delText>
              </w:r>
            </w:del>
          </w:p>
          <w:p w14:paraId="08F2ABBE" w14:textId="3326512E" w:rsidR="00677791" w:rsidRPr="008831DE" w:rsidRDefault="00677791" w:rsidP="00677791">
            <w:pPr>
              <w:rPr>
                <w:rFonts w:eastAsia="SimSun" w:cstheme="minorHAnsi"/>
                <w:sz w:val="28"/>
                <w:szCs w:val="28"/>
              </w:rPr>
            </w:pPr>
          </w:p>
          <w:p w14:paraId="60051FA2" w14:textId="3B623FB2" w:rsidR="009D0E81" w:rsidRPr="008831DE" w:rsidRDefault="009D0E81" w:rsidP="00677791">
            <w:pPr>
              <w:rPr>
                <w:rFonts w:eastAsia="SimSun" w:cstheme="minorHAnsi"/>
                <w:sz w:val="28"/>
                <w:szCs w:val="28"/>
              </w:rPr>
            </w:pPr>
            <w:r w:rsidRPr="008831DE">
              <w:rPr>
                <w:rFonts w:eastAsia="SimSun" w:cstheme="minorHAnsi"/>
                <w:sz w:val="28"/>
                <w:szCs w:val="28"/>
              </w:rPr>
              <w:t xml:space="preserve">I: Are you able to predict the weather for the whole island just </w:t>
            </w:r>
            <w:proofErr w:type="gramStart"/>
            <w:r w:rsidRPr="008831DE">
              <w:rPr>
                <w:rFonts w:eastAsia="SimSun" w:cstheme="minorHAnsi"/>
                <w:sz w:val="28"/>
                <w:szCs w:val="28"/>
              </w:rPr>
              <w:t>be</w:t>
            </w:r>
            <w:proofErr w:type="gramEnd"/>
            <w:r w:rsidRPr="008831DE">
              <w:rPr>
                <w:rFonts w:eastAsia="SimSun" w:cstheme="minorHAnsi"/>
                <w:sz w:val="28"/>
                <w:szCs w:val="28"/>
              </w:rPr>
              <w:t xml:space="preserve"> looking at a few computer screens? </w:t>
            </w:r>
          </w:p>
          <w:p w14:paraId="60B34BDF" w14:textId="6CC6BB7E" w:rsidR="00677791" w:rsidRPr="008831DE" w:rsidRDefault="00677791" w:rsidP="00677791">
            <w:pPr>
              <w:rPr>
                <w:rFonts w:eastAsia="SimSun" w:cstheme="minorHAnsi"/>
                <w:sz w:val="28"/>
                <w:szCs w:val="28"/>
              </w:rPr>
            </w:pPr>
            <w:r w:rsidRPr="008831DE">
              <w:rPr>
                <w:rFonts w:eastAsia="SimSun" w:cstheme="minorHAnsi"/>
                <w:sz w:val="28"/>
                <w:szCs w:val="28"/>
              </w:rPr>
              <w:t>I</w:t>
            </w:r>
            <w:r w:rsidRPr="008831DE">
              <w:rPr>
                <w:rFonts w:eastAsia="SimSun" w:cstheme="minorHAnsi" w:hint="eastAsia"/>
                <w:sz w:val="28"/>
                <w:szCs w:val="28"/>
              </w:rPr>
              <w:t>：</w:t>
            </w:r>
            <w:r w:rsidR="00863CA4" w:rsidRPr="008831DE">
              <w:rPr>
                <w:rFonts w:eastAsia="SimSun" w:cstheme="minorHAnsi" w:hint="eastAsia"/>
                <w:sz w:val="28"/>
                <w:szCs w:val="28"/>
              </w:rPr>
              <w:t>那</w:t>
            </w:r>
            <w:r w:rsidRPr="008831DE">
              <w:rPr>
                <w:rFonts w:eastAsia="SimSun" w:cstheme="minorHAnsi" w:hint="eastAsia"/>
                <w:sz w:val="28"/>
                <w:szCs w:val="28"/>
              </w:rPr>
              <w:t>你们只</w:t>
            </w:r>
            <w:r w:rsidR="00C954E1" w:rsidRPr="008831DE">
              <w:rPr>
                <w:rFonts w:eastAsia="SimSun" w:cstheme="minorHAnsi" w:hint="eastAsia"/>
                <w:sz w:val="28"/>
                <w:szCs w:val="28"/>
              </w:rPr>
              <w:t>需要</w:t>
            </w:r>
            <w:r w:rsidRPr="008831DE">
              <w:rPr>
                <w:rFonts w:eastAsia="SimSun" w:cstheme="minorHAnsi" w:hint="eastAsia"/>
                <w:sz w:val="28"/>
                <w:szCs w:val="28"/>
              </w:rPr>
              <w:t>对着几台电脑，就能推算出全岛的</w:t>
            </w:r>
            <w:del w:id="44" w:author="Pei Yi LEONG (NEA)" w:date="2023-05-10T09:08:00Z">
              <w:r w:rsidRPr="008831DE" w:rsidDel="009D0E81">
                <w:rPr>
                  <w:rFonts w:eastAsia="SimSun" w:cstheme="minorHAnsi" w:hint="eastAsia"/>
                  <w:sz w:val="28"/>
                  <w:szCs w:val="28"/>
                </w:rPr>
                <w:delText>气候</w:delText>
              </w:r>
            </w:del>
            <w:ins w:id="45" w:author="Pei Yi LEONG (NEA)" w:date="2023-05-10T09:08:00Z">
              <w:r w:rsidR="009D0E81" w:rsidRPr="008831DE">
                <w:rPr>
                  <w:rFonts w:eastAsia="SimSun" w:cstheme="minorHAnsi" w:hint="eastAsia"/>
                  <w:sz w:val="28"/>
                  <w:szCs w:val="28"/>
                </w:rPr>
                <w:t>天气</w:t>
              </w:r>
            </w:ins>
            <w:r w:rsidR="00611160" w:rsidRPr="008831DE">
              <w:rPr>
                <w:rFonts w:eastAsia="SimSun" w:cstheme="minorHAnsi" w:hint="eastAsia"/>
                <w:sz w:val="28"/>
                <w:szCs w:val="28"/>
              </w:rPr>
              <w:t>吗</w:t>
            </w:r>
            <w:r w:rsidRPr="008831DE">
              <w:rPr>
                <w:rFonts w:eastAsia="SimSun" w:cstheme="minorHAnsi" w:hint="eastAsia"/>
                <w:sz w:val="28"/>
                <w:szCs w:val="28"/>
              </w:rPr>
              <w:t>？</w:t>
            </w:r>
          </w:p>
          <w:p w14:paraId="59729E86" w14:textId="433253ED" w:rsidR="00677791" w:rsidRPr="008831DE" w:rsidRDefault="00677791" w:rsidP="00677791">
            <w:pPr>
              <w:rPr>
                <w:rFonts w:eastAsia="SimSun" w:cstheme="minorHAnsi"/>
                <w:sz w:val="28"/>
                <w:szCs w:val="28"/>
              </w:rPr>
            </w:pPr>
          </w:p>
          <w:p w14:paraId="7CCA70C7" w14:textId="7D557FA5" w:rsidR="009D0E81" w:rsidRPr="008831DE" w:rsidRDefault="009D0E81" w:rsidP="00677791">
            <w:pPr>
              <w:rPr>
                <w:rFonts w:eastAsia="SimSun" w:cstheme="minorHAnsi"/>
                <w:sz w:val="28"/>
                <w:szCs w:val="28"/>
              </w:rPr>
            </w:pPr>
          </w:p>
          <w:p w14:paraId="540ED8CC" w14:textId="410193F1" w:rsidR="009D0E81" w:rsidRPr="008831DE" w:rsidRDefault="009D0E81" w:rsidP="00677791">
            <w:pPr>
              <w:rPr>
                <w:rFonts w:eastAsia="SimSun" w:cstheme="minorHAnsi"/>
                <w:sz w:val="28"/>
                <w:szCs w:val="28"/>
              </w:rPr>
            </w:pPr>
            <w:r w:rsidRPr="008831DE">
              <w:rPr>
                <w:rFonts w:eastAsia="SimSun" w:cstheme="minorHAnsi"/>
                <w:sz w:val="28"/>
                <w:szCs w:val="28"/>
                <w:highlight w:val="yellow"/>
              </w:rPr>
              <w:t>YJ: It is not that easy.</w:t>
            </w:r>
            <w:ins w:id="46" w:author="Yujia He" w:date="2023-05-11T00:52:00Z">
              <w:r w:rsidR="00723DA4">
                <w:rPr>
                  <w:rFonts w:eastAsia="SimSun" w:cstheme="minorHAnsi"/>
                  <w:sz w:val="28"/>
                  <w:szCs w:val="28"/>
                  <w:highlight w:val="yellow"/>
                </w:rPr>
                <w:t xml:space="preserve"> First, we need to familiarize ourselves with ‘mete</w:t>
              </w:r>
            </w:ins>
            <w:ins w:id="47" w:author="Yujia He" w:date="2023-05-11T00:53:00Z">
              <w:r w:rsidR="00723DA4">
                <w:rPr>
                  <w:rFonts w:eastAsia="SimSun" w:cstheme="minorHAnsi"/>
                  <w:sz w:val="28"/>
                  <w:szCs w:val="28"/>
                  <w:highlight w:val="yellow"/>
                </w:rPr>
                <w:t>orological language’</w:t>
              </w:r>
            </w:ins>
            <w:ins w:id="48" w:author="Yujia He" w:date="2023-05-11T00:59:00Z">
              <w:r w:rsidR="00051122">
                <w:rPr>
                  <w:rFonts w:eastAsia="SimSun" w:cstheme="minorHAnsi"/>
                  <w:sz w:val="28"/>
                  <w:szCs w:val="28"/>
                  <w:highlight w:val="yellow"/>
                </w:rPr>
                <w:t xml:space="preserve">. Meteorologists mainly use three tools to forecast the weather: </w:t>
              </w:r>
            </w:ins>
            <w:ins w:id="49" w:author="Yujia He" w:date="2023-05-11T01:00:00Z">
              <w:r w:rsidR="00051122">
                <w:rPr>
                  <w:rFonts w:eastAsia="SimSun" w:cstheme="minorHAnsi"/>
                  <w:sz w:val="28"/>
                  <w:szCs w:val="28"/>
                  <w:highlight w:val="yellow"/>
                </w:rPr>
                <w:t xml:space="preserve">Weather observations, </w:t>
              </w:r>
            </w:ins>
            <w:ins w:id="50" w:author="Yujia He" w:date="2023-05-11T01:02:00Z">
              <w:r w:rsidR="00051122">
                <w:rPr>
                  <w:rFonts w:eastAsia="SimSun" w:cstheme="minorHAnsi"/>
                  <w:sz w:val="28"/>
                  <w:szCs w:val="28"/>
                  <w:highlight w:val="yellow"/>
                </w:rPr>
                <w:t xml:space="preserve">Supercomputer system (Numerical weather models) and </w:t>
              </w:r>
            </w:ins>
            <w:ins w:id="51" w:author="Yujia He" w:date="2023-05-11T01:03:00Z">
              <w:r w:rsidR="00051122">
                <w:rPr>
                  <w:rFonts w:eastAsia="SimSun" w:cstheme="minorHAnsi"/>
                  <w:sz w:val="28"/>
                  <w:szCs w:val="28"/>
                  <w:highlight w:val="yellow"/>
                </w:rPr>
                <w:t>Expertise.</w:t>
              </w:r>
              <w:r w:rsidR="0089005E">
                <w:rPr>
                  <w:rFonts w:eastAsia="SimSun" w:cstheme="minorHAnsi"/>
                  <w:sz w:val="28"/>
                  <w:szCs w:val="28"/>
                  <w:highlight w:val="yellow"/>
                </w:rPr>
                <w:t xml:space="preserve"> In other words, </w:t>
              </w:r>
            </w:ins>
            <w:ins w:id="52" w:author="Yujia He" w:date="2023-05-11T01:04:00Z">
              <w:r w:rsidR="0089005E">
                <w:rPr>
                  <w:rFonts w:eastAsia="SimSun" w:cstheme="minorHAnsi"/>
                  <w:sz w:val="28"/>
                  <w:szCs w:val="28"/>
                  <w:highlight w:val="yellow"/>
                </w:rPr>
                <w:t xml:space="preserve">we make informed </w:t>
              </w:r>
            </w:ins>
            <w:ins w:id="53" w:author="Yujia He" w:date="2023-05-11T01:11:00Z">
              <w:r w:rsidR="0089005E">
                <w:rPr>
                  <w:rFonts w:eastAsia="SimSun" w:cstheme="minorHAnsi"/>
                  <w:sz w:val="28"/>
                  <w:szCs w:val="28"/>
                  <w:highlight w:val="yellow"/>
                </w:rPr>
                <w:t>forecasts</w:t>
              </w:r>
            </w:ins>
            <w:ins w:id="54" w:author="Yujia He" w:date="2023-05-11T01:04:00Z">
              <w:r w:rsidR="0089005E">
                <w:rPr>
                  <w:rFonts w:eastAsia="SimSun" w:cstheme="minorHAnsi"/>
                  <w:sz w:val="28"/>
                  <w:szCs w:val="28"/>
                  <w:highlight w:val="yellow"/>
                </w:rPr>
                <w:t xml:space="preserve"> based on monitoring and analyzi</w:t>
              </w:r>
            </w:ins>
            <w:ins w:id="55" w:author="Yujia He" w:date="2023-05-11T01:05:00Z">
              <w:r w:rsidR="0089005E">
                <w:rPr>
                  <w:rFonts w:eastAsia="SimSun" w:cstheme="minorHAnsi"/>
                  <w:sz w:val="28"/>
                  <w:szCs w:val="28"/>
                  <w:highlight w:val="yellow"/>
                </w:rPr>
                <w:t>ng data from the meteorological observation network</w:t>
              </w:r>
            </w:ins>
            <w:ins w:id="56" w:author="Yujia He" w:date="2023-05-11T01:06:00Z">
              <w:r w:rsidR="0089005E">
                <w:rPr>
                  <w:rFonts w:eastAsia="SimSun" w:cstheme="minorHAnsi"/>
                  <w:sz w:val="28"/>
                  <w:szCs w:val="28"/>
                  <w:highlight w:val="yellow"/>
                </w:rPr>
                <w:t xml:space="preserve">, as well as </w:t>
              </w:r>
            </w:ins>
            <w:ins w:id="57" w:author="Yujia He" w:date="2023-05-11T01:08:00Z">
              <w:r w:rsidR="0089005E">
                <w:rPr>
                  <w:rFonts w:eastAsia="SimSun" w:cstheme="minorHAnsi"/>
                  <w:sz w:val="28"/>
                  <w:szCs w:val="28"/>
                  <w:highlight w:val="yellow"/>
                </w:rPr>
                <w:t xml:space="preserve">using </w:t>
              </w:r>
            </w:ins>
            <w:ins w:id="58" w:author="Yujia He" w:date="2023-05-11T01:09:00Z">
              <w:r w:rsidR="0089005E">
                <w:rPr>
                  <w:rFonts w:eastAsia="SimSun" w:cstheme="minorHAnsi"/>
                  <w:sz w:val="28"/>
                  <w:szCs w:val="28"/>
                  <w:highlight w:val="yellow"/>
                </w:rPr>
                <w:t>our expertise and experience</w:t>
              </w:r>
            </w:ins>
            <w:ins w:id="59" w:author="Yujia He" w:date="2023-05-11T01:10:00Z">
              <w:r w:rsidR="0089005E">
                <w:rPr>
                  <w:rFonts w:eastAsia="SimSun" w:cstheme="minorHAnsi"/>
                  <w:sz w:val="28"/>
                  <w:szCs w:val="28"/>
                  <w:highlight w:val="yellow"/>
                </w:rPr>
                <w:t xml:space="preserve">. We </w:t>
              </w:r>
            </w:ins>
            <w:ins w:id="60" w:author="Yujia He" w:date="2023-05-11T01:11:00Z">
              <w:r w:rsidR="0089005E">
                <w:rPr>
                  <w:rFonts w:eastAsia="SimSun" w:cstheme="minorHAnsi"/>
                  <w:sz w:val="28"/>
                  <w:szCs w:val="28"/>
                  <w:highlight w:val="yellow"/>
                </w:rPr>
                <w:t xml:space="preserve">will use our </w:t>
              </w:r>
            </w:ins>
            <w:ins w:id="61" w:author="Yujia He" w:date="2023-05-11T01:19:00Z">
              <w:r w:rsidR="00D730F5">
                <w:rPr>
                  <w:rFonts w:eastAsia="SimSun" w:cstheme="minorHAnsi"/>
                  <w:sz w:val="28"/>
                  <w:szCs w:val="28"/>
                  <w:highlight w:val="yellow"/>
                </w:rPr>
                <w:t>understanding</w:t>
              </w:r>
            </w:ins>
            <w:ins w:id="62" w:author="Yujia He" w:date="2023-05-11T01:11:00Z">
              <w:r w:rsidR="0089005E">
                <w:rPr>
                  <w:rFonts w:eastAsia="SimSun" w:cstheme="minorHAnsi"/>
                  <w:sz w:val="28"/>
                  <w:szCs w:val="28"/>
                  <w:highlight w:val="yellow"/>
                </w:rPr>
                <w:t xml:space="preserve"> of weather patterns and the behavior of the atmosphere to </w:t>
              </w:r>
            </w:ins>
            <w:ins w:id="63" w:author="Yujia He" w:date="2023-05-11T01:13:00Z">
              <w:r w:rsidR="00D730F5">
                <w:rPr>
                  <w:rFonts w:eastAsia="SimSun" w:cstheme="minorHAnsi"/>
                  <w:sz w:val="28"/>
                  <w:szCs w:val="28"/>
                  <w:highlight w:val="yellow"/>
                </w:rPr>
                <w:t>forecas</w:t>
              </w:r>
            </w:ins>
            <w:ins w:id="64" w:author="Yujia He" w:date="2023-05-11T01:14:00Z">
              <w:r w:rsidR="00D730F5">
                <w:rPr>
                  <w:rFonts w:eastAsia="SimSun" w:cstheme="minorHAnsi"/>
                  <w:sz w:val="28"/>
                  <w:szCs w:val="28"/>
                  <w:highlight w:val="yellow"/>
                </w:rPr>
                <w:t xml:space="preserve">t how weather conditions are likely to evolve. </w:t>
              </w:r>
            </w:ins>
            <w:ins w:id="65" w:author="Yujia He" w:date="2023-05-11T01:11:00Z">
              <w:r w:rsidR="0089005E">
                <w:rPr>
                  <w:rFonts w:eastAsia="SimSun" w:cstheme="minorHAnsi"/>
                  <w:sz w:val="28"/>
                  <w:szCs w:val="28"/>
                  <w:highlight w:val="yellow"/>
                </w:rPr>
                <w:t xml:space="preserve"> </w:t>
              </w:r>
            </w:ins>
            <w:ins w:id="66" w:author="Yujia He" w:date="2023-05-11T01:29:00Z">
              <w:r w:rsidR="0089292A">
                <w:rPr>
                  <w:rFonts w:eastAsia="SimSun" w:cstheme="minorHAnsi"/>
                  <w:sz w:val="28"/>
                  <w:szCs w:val="28"/>
                  <w:highlight w:val="yellow"/>
                  <w:lang w:val="en-SG"/>
                </w:rPr>
                <w:t>For example,</w:t>
              </w:r>
            </w:ins>
            <w:ins w:id="67" w:author="Yujia He" w:date="2023-05-11T01:30:00Z">
              <w:r w:rsidR="0089292A">
                <w:rPr>
                  <w:rFonts w:eastAsia="SimSun" w:cstheme="minorHAnsi"/>
                  <w:sz w:val="28"/>
                  <w:szCs w:val="28"/>
                  <w:highlight w:val="yellow"/>
                  <w:lang w:val="en-SG"/>
                </w:rPr>
                <w:t xml:space="preserve"> do you see the colourful images on my left hand side, which is one of our key observation tools.</w:t>
              </w:r>
            </w:ins>
            <w:del w:id="68" w:author="Yujia He" w:date="2023-05-11T00:59:00Z">
              <w:r w:rsidRPr="008831DE" w:rsidDel="00051122">
                <w:rPr>
                  <w:rFonts w:eastAsia="SimSun" w:cstheme="minorHAnsi"/>
                  <w:sz w:val="28"/>
                  <w:szCs w:val="28"/>
                  <w:highlight w:val="yellow"/>
                </w:rPr>
                <w:delText xml:space="preserve"> </w:delText>
              </w:r>
            </w:del>
            <w:del w:id="69" w:author="Yujia He" w:date="2023-05-11T00:49:00Z">
              <w:r w:rsidRPr="008831DE" w:rsidDel="00723DA4">
                <w:rPr>
                  <w:rFonts w:eastAsia="SimSun" w:cstheme="minorHAnsi"/>
                  <w:sz w:val="28"/>
                  <w:szCs w:val="28"/>
                  <w:highlight w:val="yellow"/>
                </w:rPr>
                <w:delText xml:space="preserve">We need to be familiar with </w:delText>
              </w:r>
              <w:r w:rsidR="002152AD" w:rsidRPr="008831DE" w:rsidDel="00723DA4">
                <w:rPr>
                  <w:rFonts w:eastAsia="SimSun" w:cstheme="minorHAnsi"/>
                  <w:sz w:val="28"/>
                  <w:szCs w:val="28"/>
                  <w:highlight w:val="yellow"/>
                </w:rPr>
                <w:delText xml:space="preserve">meteorology and </w:delText>
              </w:r>
              <w:r w:rsidRPr="008831DE" w:rsidDel="00723DA4">
                <w:rPr>
                  <w:rFonts w:eastAsia="SimSun" w:cstheme="minorHAnsi"/>
                  <w:sz w:val="28"/>
                  <w:szCs w:val="28"/>
                  <w:highlight w:val="yellow"/>
                </w:rPr>
                <w:delText>climatology</w:delText>
              </w:r>
              <w:r w:rsidR="002152AD" w:rsidRPr="008831DE" w:rsidDel="00723DA4">
                <w:rPr>
                  <w:rFonts w:eastAsia="SimSun" w:cstheme="minorHAnsi"/>
                  <w:sz w:val="28"/>
                  <w:szCs w:val="28"/>
                  <w:highlight w:val="yellow"/>
                </w:rPr>
                <w:delText xml:space="preserve"> concepts</w:delText>
              </w:r>
              <w:r w:rsidRPr="008831DE" w:rsidDel="00723DA4">
                <w:rPr>
                  <w:rFonts w:eastAsia="SimSun" w:cstheme="minorHAnsi"/>
                  <w:sz w:val="28"/>
                  <w:szCs w:val="28"/>
                  <w:highlight w:val="yellow"/>
                </w:rPr>
                <w:delText>, observe the weather and analyse various radar images, before arriving at an accurate forecast. Look at this radar image (*computer on the left), do you know what its function</w:delText>
              </w:r>
              <w:r w:rsidR="00080C2F" w:rsidRPr="008831DE" w:rsidDel="00723DA4">
                <w:rPr>
                  <w:rFonts w:eastAsia="SimSun" w:cstheme="minorHAnsi"/>
                  <w:sz w:val="28"/>
                  <w:szCs w:val="28"/>
                  <w:highlight w:val="yellow"/>
                </w:rPr>
                <w:delText xml:space="preserve"> is</w:delText>
              </w:r>
              <w:r w:rsidRPr="008831DE" w:rsidDel="00723DA4">
                <w:rPr>
                  <w:rFonts w:eastAsia="SimSun" w:cstheme="minorHAnsi"/>
                  <w:sz w:val="28"/>
                  <w:szCs w:val="28"/>
                  <w:highlight w:val="yellow"/>
                </w:rPr>
                <w:delText>?</w:delText>
              </w:r>
              <w:r w:rsidRPr="008831DE" w:rsidDel="00723DA4">
                <w:rPr>
                  <w:rFonts w:eastAsia="SimSun" w:cstheme="minorHAnsi"/>
                  <w:sz w:val="28"/>
                  <w:szCs w:val="28"/>
                </w:rPr>
                <w:delText xml:space="preserve"> </w:delText>
              </w:r>
            </w:del>
          </w:p>
          <w:p w14:paraId="1D3865D4" w14:textId="0399FEFD" w:rsidR="00677791" w:rsidRPr="008831DE" w:rsidRDefault="00677791" w:rsidP="00677791">
            <w:pPr>
              <w:rPr>
                <w:rFonts w:eastAsia="SimSun" w:cstheme="minorHAnsi"/>
                <w:sz w:val="28"/>
                <w:szCs w:val="28"/>
              </w:rPr>
            </w:pPr>
            <w:r w:rsidRPr="008831DE">
              <w:rPr>
                <w:rFonts w:eastAsia="SimSun" w:cstheme="minorHAnsi"/>
                <w:sz w:val="28"/>
                <w:szCs w:val="28"/>
                <w:highlight w:val="yellow"/>
              </w:rPr>
              <w:t>YJ:</w:t>
            </w:r>
            <w:r w:rsidRPr="008831DE">
              <w:rPr>
                <w:rFonts w:eastAsia="SimSun" w:cstheme="minorHAnsi" w:hint="eastAsia"/>
                <w:sz w:val="28"/>
                <w:szCs w:val="28"/>
                <w:highlight w:val="yellow"/>
              </w:rPr>
              <w:t xml:space="preserve"> </w:t>
            </w:r>
            <w:r w:rsidR="00E022D3" w:rsidRPr="008831DE">
              <w:rPr>
                <w:rFonts w:eastAsia="SimSun" w:cstheme="minorHAnsi" w:hint="eastAsia"/>
                <w:sz w:val="28"/>
                <w:szCs w:val="28"/>
                <w:highlight w:val="yellow"/>
              </w:rPr>
              <w:t>没那么简单。</w:t>
            </w:r>
            <w:proofErr w:type="gramStart"/>
            <w:r w:rsidR="00863CA4" w:rsidRPr="008831DE">
              <w:rPr>
                <w:rFonts w:eastAsia="SimSun" w:cstheme="minorHAnsi" w:hint="eastAsia"/>
                <w:sz w:val="28"/>
                <w:szCs w:val="28"/>
                <w:highlight w:val="yellow"/>
              </w:rPr>
              <w:t>首先</w:t>
            </w:r>
            <w:r w:rsidR="00446170" w:rsidRPr="008831DE">
              <w:rPr>
                <w:rFonts w:eastAsia="SimSun" w:cstheme="minorHAnsi" w:hint="eastAsia"/>
                <w:sz w:val="28"/>
                <w:szCs w:val="28"/>
                <w:highlight w:val="yellow"/>
              </w:rPr>
              <w:t>我们得熟悉“</w:t>
            </w:r>
            <w:commentRangeStart w:id="70"/>
            <w:proofErr w:type="gramEnd"/>
            <w:ins w:id="71" w:author="Yujia He" w:date="2023-05-11T00:11:00Z">
              <w:r w:rsidR="006528E4">
                <w:rPr>
                  <w:rFonts w:eastAsia="SimSun" w:cstheme="minorHAnsi" w:hint="eastAsia"/>
                  <w:sz w:val="28"/>
                  <w:szCs w:val="28"/>
                  <w:highlight w:val="yellow"/>
                </w:rPr>
                <w:t>气象语言</w:t>
              </w:r>
            </w:ins>
            <w:del w:id="72" w:author="Yujia He" w:date="2023-05-11T00:11:00Z">
              <w:r w:rsidR="00446170" w:rsidRPr="008831DE" w:rsidDel="006528E4">
                <w:rPr>
                  <w:rFonts w:eastAsia="SimSun" w:cstheme="minorHAnsi" w:hint="eastAsia"/>
                  <w:sz w:val="28"/>
                  <w:szCs w:val="28"/>
                  <w:highlight w:val="yellow"/>
                </w:rPr>
                <w:delText>气候语言</w:delText>
              </w:r>
            </w:del>
            <w:commentRangeEnd w:id="70"/>
            <w:r w:rsidR="00BC5605">
              <w:rPr>
                <w:rStyle w:val="CommentReference"/>
              </w:rPr>
              <w:commentReference w:id="70"/>
            </w:r>
            <w:r w:rsidR="00446170" w:rsidRPr="008831DE">
              <w:rPr>
                <w:rFonts w:eastAsia="SimSun" w:cstheme="minorHAnsi" w:hint="eastAsia"/>
                <w:sz w:val="28"/>
                <w:szCs w:val="28"/>
                <w:highlight w:val="yellow"/>
              </w:rPr>
              <w:t>”</w:t>
            </w:r>
            <w:ins w:id="73" w:author="Yujia He" w:date="2023-05-11T00:33:00Z">
              <w:r w:rsidR="00443082">
                <w:rPr>
                  <w:rFonts w:eastAsia="SimSun" w:cstheme="minorHAnsi" w:hint="eastAsia"/>
                  <w:sz w:val="28"/>
                  <w:szCs w:val="28"/>
                  <w:highlight w:val="yellow"/>
                </w:rPr>
                <w:t>气象学家主要通过三种工具</w:t>
              </w:r>
            </w:ins>
            <w:ins w:id="74" w:author="Yujia He" w:date="2023-05-11T00:34:00Z">
              <w:r w:rsidR="00443082">
                <w:rPr>
                  <w:rFonts w:eastAsia="SimSun" w:cstheme="minorHAnsi" w:hint="eastAsia"/>
                  <w:sz w:val="28"/>
                  <w:szCs w:val="28"/>
                  <w:highlight w:val="yellow"/>
                </w:rPr>
                <w:t>来预测天气：天气观测，</w:t>
              </w:r>
            </w:ins>
            <w:ins w:id="75" w:author="Yujia He" w:date="2023-05-11T00:57:00Z">
              <w:r w:rsidR="00051122">
                <w:rPr>
                  <w:rFonts w:eastAsia="SimSun" w:cstheme="minorHAnsi" w:hint="eastAsia"/>
                  <w:sz w:val="28"/>
                  <w:szCs w:val="28"/>
                  <w:highlight w:val="yellow"/>
                </w:rPr>
                <w:t>超级</w:t>
              </w:r>
            </w:ins>
            <w:ins w:id="76" w:author="Yujia He" w:date="2023-05-11T00:34:00Z">
              <w:r w:rsidR="00443082">
                <w:rPr>
                  <w:rFonts w:eastAsia="SimSun" w:cstheme="minorHAnsi" w:hint="eastAsia"/>
                  <w:sz w:val="28"/>
                  <w:szCs w:val="28"/>
                  <w:highlight w:val="yellow"/>
                </w:rPr>
                <w:t>计算机</w:t>
              </w:r>
            </w:ins>
            <w:ins w:id="77" w:author="Yujia He" w:date="2023-05-11T00:35:00Z">
              <w:r w:rsidR="00443082">
                <w:rPr>
                  <w:rFonts w:eastAsia="SimSun" w:cstheme="minorHAnsi" w:hint="eastAsia"/>
                  <w:sz w:val="28"/>
                  <w:szCs w:val="28"/>
                  <w:highlight w:val="yellow"/>
                </w:rPr>
                <w:t>天气模型以及气象学家的</w:t>
              </w:r>
            </w:ins>
            <w:ins w:id="78" w:author="Yujia He" w:date="2023-05-11T00:40:00Z">
              <w:r w:rsidR="00443082">
                <w:rPr>
                  <w:rFonts w:eastAsia="SimSun" w:cstheme="minorHAnsi" w:hint="eastAsia"/>
                  <w:sz w:val="28"/>
                  <w:szCs w:val="28"/>
                  <w:highlight w:val="yellow"/>
                </w:rPr>
                <w:t>专业知识和经验</w:t>
              </w:r>
            </w:ins>
            <w:ins w:id="79" w:author="Yujia He" w:date="2023-05-11T00:41:00Z">
              <w:r w:rsidR="00443082">
                <w:rPr>
                  <w:rFonts w:eastAsia="SimSun" w:cstheme="minorHAnsi" w:hint="eastAsia"/>
                  <w:sz w:val="28"/>
                  <w:szCs w:val="28"/>
                  <w:highlight w:val="yellow"/>
                </w:rPr>
                <w:t>。</w:t>
              </w:r>
            </w:ins>
            <w:ins w:id="80" w:author="Yujia He" w:date="2023-05-11T00:42:00Z">
              <w:r w:rsidR="00443082">
                <w:rPr>
                  <w:rFonts w:eastAsia="SimSun" w:cstheme="minorHAnsi" w:hint="eastAsia"/>
                  <w:sz w:val="28"/>
                  <w:szCs w:val="28"/>
                  <w:highlight w:val="yellow"/>
                </w:rPr>
                <w:t>也就是说，我们通过</w:t>
              </w:r>
            </w:ins>
            <w:ins w:id="81" w:author="Yujia He" w:date="2023-05-11T00:46:00Z">
              <w:r w:rsidR="00723DA4">
                <w:rPr>
                  <w:rFonts w:eastAsia="SimSun" w:cstheme="minorHAnsi" w:hint="eastAsia"/>
                  <w:sz w:val="28"/>
                  <w:szCs w:val="28"/>
                  <w:highlight w:val="yellow"/>
                </w:rPr>
                <w:t>监</w:t>
              </w:r>
            </w:ins>
            <w:ins w:id="82" w:author="Yujia He" w:date="2023-05-11T01:17:00Z">
              <w:r w:rsidR="00D730F5">
                <w:rPr>
                  <w:rFonts w:eastAsia="SimSun" w:cstheme="minorHAnsi" w:hint="eastAsia"/>
                  <w:sz w:val="28"/>
                  <w:szCs w:val="28"/>
                  <w:highlight w:val="yellow"/>
                </w:rPr>
                <w:t>控</w:t>
              </w:r>
            </w:ins>
            <w:ins w:id="83" w:author="Yujia He" w:date="2023-05-11T00:43:00Z">
              <w:r w:rsidR="00723DA4">
                <w:rPr>
                  <w:rFonts w:eastAsia="SimSun" w:cstheme="minorHAnsi" w:hint="eastAsia"/>
                  <w:sz w:val="28"/>
                  <w:szCs w:val="28"/>
                  <w:highlight w:val="yellow"/>
                </w:rPr>
                <w:t>和分析</w:t>
              </w:r>
            </w:ins>
            <w:ins w:id="84" w:author="Yujia He" w:date="2023-05-11T01:17:00Z">
              <w:r w:rsidR="00D730F5">
                <w:rPr>
                  <w:rFonts w:eastAsia="SimSun" w:cstheme="minorHAnsi" w:hint="eastAsia"/>
                  <w:sz w:val="28"/>
                  <w:szCs w:val="28"/>
                  <w:highlight w:val="yellow"/>
                </w:rPr>
                <w:t>气象观测网的数据</w:t>
              </w:r>
            </w:ins>
            <w:ins w:id="85" w:author="Yujia He" w:date="2023-05-11T00:47:00Z">
              <w:r w:rsidR="00723DA4">
                <w:rPr>
                  <w:rFonts w:eastAsia="SimSun" w:cstheme="minorHAnsi" w:hint="eastAsia"/>
                  <w:sz w:val="28"/>
                  <w:szCs w:val="28"/>
                  <w:highlight w:val="yellow"/>
                </w:rPr>
                <w:t>，以及利用</w:t>
              </w:r>
            </w:ins>
            <w:ins w:id="86" w:author="Yujia He" w:date="2023-05-11T01:17:00Z">
              <w:r w:rsidR="00D730F5">
                <w:rPr>
                  <w:rFonts w:eastAsia="SimSun" w:cstheme="minorHAnsi" w:hint="eastAsia"/>
                  <w:sz w:val="28"/>
                  <w:szCs w:val="28"/>
                  <w:highlight w:val="yellow"/>
                </w:rPr>
                <w:t>我们的专业知识和经验，</w:t>
              </w:r>
            </w:ins>
            <w:ins w:id="87" w:author="Yujia He" w:date="2023-05-11T01:19:00Z">
              <w:r w:rsidR="00D730F5">
                <w:rPr>
                  <w:rFonts w:eastAsia="SimSun" w:cstheme="minorHAnsi" w:hint="eastAsia"/>
                  <w:sz w:val="28"/>
                  <w:szCs w:val="28"/>
                  <w:highlight w:val="yellow"/>
                </w:rPr>
                <w:t>对天气模式和大气行为的了解来</w:t>
              </w:r>
            </w:ins>
            <w:ins w:id="88" w:author="Yujia He" w:date="2023-05-11T01:17:00Z">
              <w:r w:rsidR="00D730F5">
                <w:rPr>
                  <w:rFonts w:eastAsia="SimSun" w:cstheme="minorHAnsi" w:hint="eastAsia"/>
                  <w:sz w:val="28"/>
                  <w:szCs w:val="28"/>
                  <w:highlight w:val="yellow"/>
                </w:rPr>
                <w:t>做出有根据的预测</w:t>
              </w:r>
            </w:ins>
            <w:ins w:id="89" w:author="Yujia He" w:date="2023-05-11T01:19:00Z">
              <w:r w:rsidR="00D730F5">
                <w:rPr>
                  <w:rFonts w:eastAsia="SimSun" w:cstheme="minorHAnsi" w:hint="eastAsia"/>
                  <w:sz w:val="28"/>
                  <w:szCs w:val="28"/>
                  <w:highlight w:val="yellow"/>
                </w:rPr>
                <w:t>。</w:t>
              </w:r>
            </w:ins>
            <w:ins w:id="90" w:author="Yujia He" w:date="2023-05-11T01:31:00Z">
              <w:r w:rsidR="0089292A">
                <w:rPr>
                  <w:rFonts w:eastAsia="SimSun" w:cstheme="minorHAnsi" w:hint="eastAsia"/>
                  <w:sz w:val="28"/>
                  <w:szCs w:val="28"/>
                  <w:highlight w:val="yellow"/>
                </w:rPr>
                <w:t>例如，你们看到我左手边的图像了吗，它就是我们重要的观测工具</w:t>
              </w:r>
            </w:ins>
            <w:ins w:id="91" w:author="Yujia He" w:date="2023-05-11T01:32:00Z">
              <w:r w:rsidR="0089292A">
                <w:rPr>
                  <w:rFonts w:eastAsia="SimSun" w:cstheme="minorHAnsi" w:hint="eastAsia"/>
                  <w:sz w:val="28"/>
                  <w:szCs w:val="28"/>
                  <w:highlight w:val="yellow"/>
                </w:rPr>
                <w:t>之一。</w:t>
              </w:r>
            </w:ins>
            <w:del w:id="92" w:author="Yujia He" w:date="2023-05-11T01:19:00Z">
              <w:r w:rsidR="000A62DB" w:rsidRPr="008831DE" w:rsidDel="00D730F5">
                <w:rPr>
                  <w:rFonts w:eastAsia="SimSun" w:cstheme="minorHAnsi" w:hint="eastAsia"/>
                  <w:sz w:val="28"/>
                  <w:szCs w:val="28"/>
                  <w:highlight w:val="yellow"/>
                </w:rPr>
                <w:delText>，</w:delText>
              </w:r>
            </w:del>
            <w:del w:id="93" w:author="Yujia He" w:date="2023-05-11T01:26:00Z">
              <w:r w:rsidR="00B92DB3" w:rsidRPr="008831DE" w:rsidDel="0089292A">
                <w:rPr>
                  <w:rFonts w:eastAsia="SimSun" w:cstheme="minorHAnsi" w:hint="eastAsia"/>
                  <w:sz w:val="28"/>
                  <w:szCs w:val="28"/>
                  <w:highlight w:val="yellow"/>
                </w:rPr>
                <w:delText>懂得</w:delText>
              </w:r>
              <w:r w:rsidR="00A322A0" w:rsidRPr="008831DE" w:rsidDel="0089292A">
                <w:rPr>
                  <w:rFonts w:eastAsia="SimSun" w:cstheme="minorHAnsi" w:hint="eastAsia"/>
                  <w:sz w:val="28"/>
                  <w:szCs w:val="28"/>
                  <w:highlight w:val="yellow"/>
                </w:rPr>
                <w:delText>观察</w:delText>
              </w:r>
              <w:r w:rsidR="00B92DB3" w:rsidRPr="008831DE" w:rsidDel="0089292A">
                <w:rPr>
                  <w:rFonts w:eastAsia="SimSun" w:cstheme="minorHAnsi" w:hint="eastAsia"/>
                  <w:sz w:val="28"/>
                  <w:szCs w:val="28"/>
                  <w:highlight w:val="yellow"/>
                </w:rPr>
                <w:delText>与</w:delText>
              </w:r>
              <w:r w:rsidR="007562DE" w:rsidRPr="008831DE" w:rsidDel="0089292A">
                <w:rPr>
                  <w:rFonts w:eastAsia="SimSun" w:cstheme="minorHAnsi" w:hint="eastAsia"/>
                  <w:sz w:val="28"/>
                  <w:szCs w:val="28"/>
                  <w:highlight w:val="yellow"/>
                </w:rPr>
                <w:delText>分析</w:delText>
              </w:r>
              <w:r w:rsidR="00632BE2" w:rsidRPr="008831DE" w:rsidDel="0089292A">
                <w:rPr>
                  <w:rFonts w:eastAsia="SimSun" w:cstheme="minorHAnsi" w:hint="eastAsia"/>
                  <w:sz w:val="28"/>
                  <w:szCs w:val="28"/>
                  <w:highlight w:val="yellow"/>
                </w:rPr>
                <w:delText>各种雷达</w:delText>
              </w:r>
              <w:r w:rsidR="00E06A37" w:rsidRPr="008831DE" w:rsidDel="0089292A">
                <w:rPr>
                  <w:rFonts w:eastAsia="SimSun" w:cstheme="minorHAnsi" w:hint="eastAsia"/>
                  <w:sz w:val="28"/>
                  <w:szCs w:val="28"/>
                  <w:highlight w:val="yellow"/>
                </w:rPr>
                <w:delText>图</w:delText>
              </w:r>
              <w:r w:rsidR="00A322A0" w:rsidRPr="008831DE" w:rsidDel="0089292A">
                <w:rPr>
                  <w:rFonts w:eastAsia="SimSun" w:cstheme="minorHAnsi" w:hint="eastAsia"/>
                  <w:sz w:val="28"/>
                  <w:szCs w:val="28"/>
                  <w:highlight w:val="yellow"/>
                </w:rPr>
                <w:delText>，</w:delText>
              </w:r>
              <w:r w:rsidR="000A62DB" w:rsidRPr="008831DE" w:rsidDel="0089292A">
                <w:rPr>
                  <w:rFonts w:eastAsia="SimSun" w:cstheme="minorHAnsi" w:hint="eastAsia"/>
                  <w:sz w:val="28"/>
                  <w:szCs w:val="28"/>
                  <w:highlight w:val="yellow"/>
                </w:rPr>
                <w:delText>然后</w:delText>
              </w:r>
              <w:r w:rsidR="004342B9" w:rsidRPr="008831DE" w:rsidDel="0089292A">
                <w:rPr>
                  <w:rFonts w:eastAsia="SimSun" w:cstheme="minorHAnsi" w:hint="eastAsia"/>
                  <w:sz w:val="28"/>
                  <w:szCs w:val="28"/>
                  <w:highlight w:val="yellow"/>
                </w:rPr>
                <w:delText>再</w:delText>
              </w:r>
              <w:r w:rsidR="007562DE" w:rsidRPr="008831DE" w:rsidDel="0089292A">
                <w:rPr>
                  <w:rFonts w:eastAsia="SimSun" w:cstheme="minorHAnsi" w:hint="eastAsia"/>
                  <w:sz w:val="28"/>
                  <w:szCs w:val="28"/>
                  <w:highlight w:val="yellow"/>
                </w:rPr>
                <w:delText>做出</w:delText>
              </w:r>
              <w:r w:rsidR="00664622" w:rsidRPr="008831DE" w:rsidDel="0089292A">
                <w:rPr>
                  <w:rFonts w:eastAsia="SimSun" w:cstheme="minorHAnsi" w:hint="eastAsia"/>
                  <w:sz w:val="28"/>
                  <w:szCs w:val="28"/>
                  <w:highlight w:val="yellow"/>
                </w:rPr>
                <w:delText>精准</w:delText>
              </w:r>
              <w:r w:rsidR="007562DE" w:rsidRPr="008831DE" w:rsidDel="0089292A">
                <w:rPr>
                  <w:rFonts w:eastAsia="SimSun" w:cstheme="minorHAnsi" w:hint="eastAsia"/>
                  <w:sz w:val="28"/>
                  <w:szCs w:val="28"/>
                  <w:highlight w:val="yellow"/>
                </w:rPr>
                <w:delText>的</w:delText>
              </w:r>
              <w:r w:rsidR="00A322A0" w:rsidRPr="008831DE" w:rsidDel="0089292A">
                <w:rPr>
                  <w:rFonts w:eastAsia="SimSun" w:cstheme="minorHAnsi" w:hint="eastAsia"/>
                  <w:sz w:val="28"/>
                  <w:szCs w:val="28"/>
                  <w:highlight w:val="yellow"/>
                </w:rPr>
                <w:delText>推断</w:delText>
              </w:r>
              <w:r w:rsidR="004342B9" w:rsidRPr="008831DE" w:rsidDel="0089292A">
                <w:rPr>
                  <w:rFonts w:eastAsia="SimSun" w:cstheme="minorHAnsi" w:hint="eastAsia"/>
                  <w:sz w:val="28"/>
                  <w:szCs w:val="28"/>
                  <w:highlight w:val="yellow"/>
                </w:rPr>
                <w:delText>。</w:delText>
              </w:r>
              <w:r w:rsidR="007562DE" w:rsidRPr="008831DE" w:rsidDel="0089292A">
                <w:rPr>
                  <w:rFonts w:eastAsia="SimSun" w:cstheme="minorHAnsi" w:hint="eastAsia"/>
                  <w:sz w:val="28"/>
                  <w:szCs w:val="28"/>
                  <w:highlight w:val="yellow"/>
                </w:rPr>
                <w:delText>你们看看（</w:delText>
              </w:r>
              <w:r w:rsidR="00866E14" w:rsidRPr="008831DE" w:rsidDel="0089292A">
                <w:rPr>
                  <w:rFonts w:eastAsia="SimSun" w:cstheme="minorHAnsi" w:hint="eastAsia"/>
                  <w:sz w:val="28"/>
                  <w:szCs w:val="28"/>
                  <w:highlight w:val="yellow"/>
                </w:rPr>
                <w:delText>*</w:delText>
              </w:r>
              <w:r w:rsidR="007562DE" w:rsidRPr="008831DE" w:rsidDel="0089292A">
                <w:rPr>
                  <w:rFonts w:eastAsia="SimSun" w:cstheme="minorHAnsi" w:hint="eastAsia"/>
                  <w:sz w:val="28"/>
                  <w:szCs w:val="28"/>
                  <w:highlight w:val="yellow"/>
                </w:rPr>
                <w:delText>左边</w:delText>
              </w:r>
              <w:r w:rsidR="00632BE2" w:rsidRPr="008831DE" w:rsidDel="0089292A">
                <w:rPr>
                  <w:rFonts w:eastAsia="SimSun" w:cstheme="minorHAnsi" w:hint="eastAsia"/>
                  <w:sz w:val="28"/>
                  <w:szCs w:val="28"/>
                  <w:highlight w:val="yellow"/>
                </w:rPr>
                <w:delText>电脑</w:delText>
              </w:r>
              <w:r w:rsidR="007562DE" w:rsidRPr="008831DE" w:rsidDel="0089292A">
                <w:rPr>
                  <w:rFonts w:eastAsia="SimSun" w:cstheme="minorHAnsi" w:hint="eastAsia"/>
                  <w:sz w:val="28"/>
                  <w:szCs w:val="28"/>
                  <w:highlight w:val="yellow"/>
                </w:rPr>
                <w:delText>）</w:delText>
              </w:r>
              <w:r w:rsidR="00632BE2" w:rsidRPr="008831DE" w:rsidDel="0089292A">
                <w:rPr>
                  <w:rFonts w:eastAsia="SimSun" w:cstheme="minorHAnsi" w:hint="eastAsia"/>
                  <w:sz w:val="28"/>
                  <w:szCs w:val="28"/>
                  <w:highlight w:val="yellow"/>
                </w:rPr>
                <w:delText>这个雷达</w:delText>
              </w:r>
              <w:r w:rsidR="007562DE" w:rsidRPr="008831DE" w:rsidDel="0089292A">
                <w:rPr>
                  <w:rFonts w:eastAsia="SimSun" w:cstheme="minorHAnsi" w:hint="eastAsia"/>
                  <w:sz w:val="28"/>
                  <w:szCs w:val="28"/>
                  <w:highlight w:val="yellow"/>
                </w:rPr>
                <w:delText>图</w:delText>
              </w:r>
              <w:r w:rsidR="00D55B66" w:rsidRPr="008831DE" w:rsidDel="0089292A">
                <w:rPr>
                  <w:rFonts w:eastAsia="SimSun" w:cstheme="minorHAnsi" w:hint="eastAsia"/>
                  <w:sz w:val="28"/>
                  <w:szCs w:val="28"/>
                  <w:highlight w:val="yellow"/>
                </w:rPr>
                <w:delText>，你们知道它的功用是什么吗</w:delText>
              </w:r>
              <w:r w:rsidR="007562DE" w:rsidRPr="008831DE" w:rsidDel="0089292A">
                <w:rPr>
                  <w:rFonts w:eastAsia="SimSun" w:cstheme="minorHAnsi" w:hint="eastAsia"/>
                  <w:sz w:val="28"/>
                  <w:szCs w:val="28"/>
                  <w:highlight w:val="yellow"/>
                </w:rPr>
                <w:delText>？</w:delText>
              </w:r>
            </w:del>
          </w:p>
          <w:p w14:paraId="7F6F9509" w14:textId="6243AA38" w:rsidR="00CA23CA" w:rsidRPr="008831DE" w:rsidRDefault="00CA23CA" w:rsidP="00CD58A6">
            <w:pPr>
              <w:rPr>
                <w:rFonts w:eastAsia="SimSun" w:cstheme="minorHAnsi"/>
                <w:sz w:val="28"/>
                <w:szCs w:val="28"/>
              </w:rPr>
            </w:pPr>
          </w:p>
          <w:p w14:paraId="58E623D9" w14:textId="6BCA99DA" w:rsidR="009D0E81" w:rsidRPr="008831DE" w:rsidRDefault="009D0E81" w:rsidP="00CD58A6">
            <w:pPr>
              <w:rPr>
                <w:rFonts w:eastAsia="SimSun" w:cstheme="minorHAnsi"/>
                <w:sz w:val="28"/>
                <w:szCs w:val="28"/>
              </w:rPr>
            </w:pPr>
            <w:r w:rsidRPr="008831DE">
              <w:rPr>
                <w:rFonts w:eastAsia="SimSun" w:cstheme="minorHAnsi"/>
                <w:sz w:val="28"/>
                <w:szCs w:val="28"/>
              </w:rPr>
              <w:lastRenderedPageBreak/>
              <w:t xml:space="preserve">I: This looks familiar! We </w:t>
            </w:r>
            <w:proofErr w:type="gramStart"/>
            <w:r w:rsidRPr="008831DE">
              <w:rPr>
                <w:rFonts w:eastAsia="SimSun" w:cstheme="minorHAnsi"/>
                <w:sz w:val="28"/>
                <w:szCs w:val="28"/>
              </w:rPr>
              <w:t>have seen</w:t>
            </w:r>
            <w:proofErr w:type="gramEnd"/>
            <w:r w:rsidRPr="008831DE">
              <w:rPr>
                <w:rFonts w:eastAsia="SimSun" w:cstheme="minorHAnsi"/>
                <w:sz w:val="28"/>
                <w:szCs w:val="28"/>
              </w:rPr>
              <w:t xml:space="preserve"> it in the </w:t>
            </w:r>
            <w:r w:rsidRPr="008831DE">
              <w:rPr>
                <w:rFonts w:eastAsia="SimSun" w:cstheme="minorHAnsi"/>
                <w:i/>
                <w:iCs/>
                <w:sz w:val="28"/>
                <w:szCs w:val="28"/>
              </w:rPr>
              <w:t>Question Room</w:t>
            </w:r>
            <w:r w:rsidRPr="008831DE">
              <w:rPr>
                <w:rFonts w:eastAsia="SimSun" w:cstheme="minorHAnsi"/>
                <w:sz w:val="28"/>
                <w:szCs w:val="28"/>
              </w:rPr>
              <w:t>!</w:t>
            </w:r>
          </w:p>
          <w:p w14:paraId="567D1F81" w14:textId="3E94456B" w:rsidR="009D0E81" w:rsidRPr="008831DE" w:rsidRDefault="009D0E81" w:rsidP="00CD58A6">
            <w:pPr>
              <w:rPr>
                <w:rFonts w:eastAsia="SimSun" w:cstheme="minorHAnsi"/>
                <w:sz w:val="28"/>
                <w:szCs w:val="28"/>
              </w:rPr>
            </w:pPr>
            <w:r w:rsidRPr="008831DE">
              <w:rPr>
                <w:rFonts w:eastAsia="SimSun" w:cstheme="minorHAnsi"/>
                <w:sz w:val="28"/>
                <w:szCs w:val="28"/>
              </w:rPr>
              <w:t xml:space="preserve">*Insert </w:t>
            </w:r>
            <w:r w:rsidRPr="008831DE">
              <w:rPr>
                <w:rFonts w:eastAsia="SimSun" w:cstheme="minorHAnsi"/>
                <w:i/>
                <w:iCs/>
                <w:sz w:val="28"/>
                <w:szCs w:val="28"/>
              </w:rPr>
              <w:t>Question Room</w:t>
            </w:r>
            <w:r w:rsidRPr="008831DE">
              <w:rPr>
                <w:rFonts w:eastAsia="SimSun" w:cstheme="minorHAnsi"/>
                <w:sz w:val="28"/>
                <w:szCs w:val="28"/>
              </w:rPr>
              <w:t xml:space="preserve"> Q1</w:t>
            </w:r>
          </w:p>
          <w:p w14:paraId="017E9F05" w14:textId="1B5CD918" w:rsidR="009C2974" w:rsidRPr="008831DE" w:rsidRDefault="009C2974" w:rsidP="00CD58A6">
            <w:pPr>
              <w:rPr>
                <w:rFonts w:eastAsia="SimSun" w:cstheme="minorHAnsi"/>
                <w:sz w:val="28"/>
                <w:szCs w:val="28"/>
              </w:rPr>
            </w:pPr>
            <w:r w:rsidRPr="008831DE">
              <w:rPr>
                <w:rFonts w:eastAsia="SimSun" w:cstheme="minorHAnsi"/>
                <w:sz w:val="28"/>
                <w:szCs w:val="28"/>
              </w:rPr>
              <w:t xml:space="preserve">I: </w:t>
            </w:r>
            <w:r w:rsidRPr="008831DE">
              <w:rPr>
                <w:rFonts w:eastAsia="SimSun" w:cstheme="minorHAnsi" w:hint="eastAsia"/>
                <w:sz w:val="28"/>
                <w:szCs w:val="28"/>
              </w:rPr>
              <w:t>这个图很熟悉！我们在问号房里有看过！</w:t>
            </w:r>
          </w:p>
          <w:p w14:paraId="55250D6D" w14:textId="267313BE" w:rsidR="009C2974" w:rsidRPr="008831DE" w:rsidRDefault="00231154" w:rsidP="00CD58A6">
            <w:pPr>
              <w:rPr>
                <w:rFonts w:eastAsia="SimSun" w:cstheme="minorHAnsi"/>
                <w:sz w:val="28"/>
                <w:szCs w:val="28"/>
              </w:rPr>
            </w:pPr>
            <w:r w:rsidRPr="008831DE">
              <w:rPr>
                <w:rFonts w:eastAsia="SimSun" w:cstheme="minorHAnsi"/>
                <w:sz w:val="28"/>
                <w:szCs w:val="28"/>
              </w:rPr>
              <w:t>*</w:t>
            </w:r>
            <w:r w:rsidR="009C2974" w:rsidRPr="008831DE">
              <w:rPr>
                <w:rFonts w:eastAsia="SimSun" w:cstheme="minorHAnsi"/>
                <w:sz w:val="28"/>
                <w:szCs w:val="28"/>
              </w:rPr>
              <w:t xml:space="preserve">Insert </w:t>
            </w:r>
            <w:r w:rsidR="009C2974" w:rsidRPr="008831DE">
              <w:rPr>
                <w:rFonts w:eastAsia="SimSun" w:cstheme="minorHAnsi" w:hint="eastAsia"/>
                <w:sz w:val="28"/>
                <w:szCs w:val="28"/>
              </w:rPr>
              <w:t>问号房</w:t>
            </w:r>
            <w:r w:rsidR="009C2974" w:rsidRPr="008831DE">
              <w:rPr>
                <w:rFonts w:eastAsia="SimSun" w:cstheme="minorHAnsi" w:hint="eastAsia"/>
                <w:sz w:val="28"/>
                <w:szCs w:val="28"/>
              </w:rPr>
              <w:t xml:space="preserve"> </w:t>
            </w:r>
            <w:r w:rsidR="009C2974" w:rsidRPr="008831DE">
              <w:rPr>
                <w:rFonts w:eastAsia="SimSun" w:cstheme="minorHAnsi"/>
                <w:sz w:val="28"/>
                <w:szCs w:val="28"/>
              </w:rPr>
              <w:t xml:space="preserve">Q1 </w:t>
            </w:r>
          </w:p>
          <w:p w14:paraId="6B35B8F1" w14:textId="5937E94B" w:rsidR="009C2974" w:rsidRPr="008831DE" w:rsidRDefault="009C2974" w:rsidP="00CD58A6">
            <w:pPr>
              <w:rPr>
                <w:rFonts w:eastAsia="SimSun" w:cstheme="minorHAnsi"/>
                <w:sz w:val="28"/>
                <w:szCs w:val="28"/>
              </w:rPr>
            </w:pPr>
          </w:p>
          <w:p w14:paraId="50FDD0C4" w14:textId="464A793F" w:rsidR="009D0E81" w:rsidRPr="008831DE" w:rsidRDefault="009D0E81" w:rsidP="00CD58A6">
            <w:pPr>
              <w:rPr>
                <w:rFonts w:eastAsia="SimSun" w:cstheme="minorHAnsi"/>
                <w:sz w:val="28"/>
                <w:szCs w:val="28"/>
              </w:rPr>
            </w:pPr>
            <w:r w:rsidRPr="008831DE">
              <w:rPr>
                <w:rFonts w:eastAsia="SimSun" w:cstheme="minorHAnsi"/>
                <w:sz w:val="28"/>
                <w:szCs w:val="28"/>
                <w:highlight w:val="yellow"/>
              </w:rPr>
              <w:t xml:space="preserve">YJ: This is the radar reflectivity image, which </w:t>
            </w:r>
            <w:r w:rsidR="00080C2F" w:rsidRPr="008831DE">
              <w:rPr>
                <w:rFonts w:eastAsia="SimSun" w:cstheme="minorHAnsi"/>
                <w:sz w:val="28"/>
                <w:szCs w:val="28"/>
                <w:highlight w:val="yellow"/>
              </w:rPr>
              <w:t>is</w:t>
            </w:r>
            <w:r w:rsidRPr="008831DE">
              <w:rPr>
                <w:rFonts w:eastAsia="SimSun" w:cstheme="minorHAnsi"/>
                <w:sz w:val="28"/>
                <w:szCs w:val="28"/>
                <w:highlight w:val="yellow"/>
              </w:rPr>
              <w:t xml:space="preserve"> used to</w:t>
            </w:r>
            <w:ins w:id="94" w:author="Yujia He" w:date="2023-05-11T01:35:00Z">
              <w:r w:rsidR="00D73E17">
                <w:rPr>
                  <w:rFonts w:eastAsia="SimSun" w:cstheme="minorHAnsi"/>
                  <w:sz w:val="28"/>
                  <w:szCs w:val="28"/>
                  <w:highlight w:val="yellow"/>
                </w:rPr>
                <w:t xml:space="preserve"> </w:t>
              </w:r>
              <w:proofErr w:type="spellStart"/>
              <w:r w:rsidR="00D73E17">
                <w:rPr>
                  <w:rFonts w:eastAsia="SimSun" w:cstheme="minorHAnsi"/>
                  <w:sz w:val="28"/>
                  <w:szCs w:val="28"/>
                  <w:highlight w:val="yellow"/>
                </w:rPr>
                <w:t>monit</w:t>
              </w:r>
            </w:ins>
            <w:proofErr w:type="spellEnd"/>
            <w:ins w:id="95" w:author="Yujia He" w:date="2023-05-11T01:34:00Z">
              <w:r w:rsidR="00D73E17">
                <w:rPr>
                  <w:rFonts w:eastAsia="SimSun" w:cstheme="minorHAnsi"/>
                  <w:sz w:val="28"/>
                  <w:szCs w:val="28"/>
                  <w:highlight w:val="yellow"/>
                  <w:lang w:val="en-SG"/>
                </w:rPr>
                <w:t>o</w:t>
              </w:r>
            </w:ins>
            <w:ins w:id="96" w:author="Yujia He" w:date="2023-05-11T01:35:00Z">
              <w:r w:rsidR="00D73E17">
                <w:rPr>
                  <w:rFonts w:eastAsia="SimSun" w:cstheme="minorHAnsi"/>
                  <w:sz w:val="28"/>
                  <w:szCs w:val="28"/>
                  <w:highlight w:val="yellow"/>
                  <w:lang w:val="en-SG"/>
                </w:rPr>
                <w:t xml:space="preserve">r the development and movement of weather systems and to analyse the structure of </w:t>
              </w:r>
            </w:ins>
            <w:ins w:id="97" w:author="Yujia He" w:date="2023-05-11T01:36:00Z">
              <w:r w:rsidR="00D73E17">
                <w:rPr>
                  <w:rFonts w:eastAsia="SimSun" w:cstheme="minorHAnsi"/>
                  <w:sz w:val="28"/>
                  <w:szCs w:val="28"/>
                  <w:highlight w:val="yellow"/>
                  <w:lang w:val="en-SG"/>
                </w:rPr>
                <w:t xml:space="preserve">a storm. </w:t>
              </w:r>
            </w:ins>
            <w:r w:rsidRPr="008831DE">
              <w:rPr>
                <w:rFonts w:eastAsia="SimSun" w:cstheme="minorHAnsi"/>
                <w:sz w:val="28"/>
                <w:szCs w:val="28"/>
                <w:highlight w:val="yellow"/>
              </w:rPr>
              <w:t xml:space="preserve"> </w:t>
            </w:r>
            <w:del w:id="98" w:author="Yujia He" w:date="2023-05-11T01:37:00Z">
              <w:r w:rsidRPr="008831DE" w:rsidDel="00D73E17">
                <w:rPr>
                  <w:rFonts w:eastAsia="SimSun" w:cstheme="minorHAnsi"/>
                  <w:sz w:val="28"/>
                  <w:szCs w:val="28"/>
                  <w:highlight w:val="yellow"/>
                </w:rPr>
                <w:delText>determine rain intensity. We use radar imagery to monitor and predict</w:delText>
              </w:r>
              <w:r w:rsidR="00080C2F" w:rsidRPr="008831DE" w:rsidDel="00D73E17">
                <w:rPr>
                  <w:rFonts w:eastAsia="SimSun" w:cstheme="minorHAnsi"/>
                  <w:sz w:val="28"/>
                  <w:szCs w:val="28"/>
                  <w:highlight w:val="yellow"/>
                </w:rPr>
                <w:delText xml:space="preserve"> the </w:delText>
              </w:r>
              <w:r w:rsidR="00201FEE" w:rsidRPr="008831DE" w:rsidDel="00D73E17">
                <w:rPr>
                  <w:rFonts w:eastAsia="SimSun" w:cstheme="minorHAnsi"/>
                  <w:sz w:val="28"/>
                  <w:szCs w:val="28"/>
                  <w:highlight w:val="yellow"/>
                </w:rPr>
                <w:delText>development and movement of thunderstorms across the island.</w:delText>
              </w:r>
              <w:r w:rsidR="00201FEE" w:rsidRPr="008831DE" w:rsidDel="00D73E17">
                <w:rPr>
                  <w:rFonts w:eastAsia="SimSun" w:cstheme="minorHAnsi"/>
                  <w:sz w:val="28"/>
                  <w:szCs w:val="28"/>
                </w:rPr>
                <w:delText xml:space="preserve"> </w:delText>
              </w:r>
              <w:r w:rsidRPr="008831DE" w:rsidDel="00D73E17">
                <w:rPr>
                  <w:rFonts w:eastAsia="SimSun" w:cstheme="minorHAnsi"/>
                  <w:sz w:val="28"/>
                  <w:szCs w:val="28"/>
                </w:rPr>
                <w:delText xml:space="preserve"> </w:delText>
              </w:r>
            </w:del>
          </w:p>
          <w:p w14:paraId="38675B13" w14:textId="251F1463" w:rsidR="009C2974" w:rsidRPr="008831DE" w:rsidRDefault="009C2974" w:rsidP="00CD58A6">
            <w:pPr>
              <w:rPr>
                <w:rFonts w:eastAsia="SimSun" w:cstheme="minorHAnsi"/>
                <w:sz w:val="28"/>
                <w:szCs w:val="28"/>
              </w:rPr>
            </w:pPr>
            <w:r w:rsidRPr="008831DE">
              <w:rPr>
                <w:rFonts w:eastAsia="SimSun" w:cstheme="minorHAnsi"/>
                <w:sz w:val="28"/>
                <w:szCs w:val="28"/>
                <w:highlight w:val="yellow"/>
              </w:rPr>
              <w:t xml:space="preserve">YJ: </w:t>
            </w:r>
            <w:r w:rsidRPr="008831DE">
              <w:rPr>
                <w:rFonts w:eastAsia="SimSun" w:cstheme="minorHAnsi" w:hint="eastAsia"/>
                <w:sz w:val="28"/>
                <w:szCs w:val="28"/>
                <w:highlight w:val="yellow"/>
              </w:rPr>
              <w:t>这是</w:t>
            </w:r>
            <w:r w:rsidR="001B01AB" w:rsidRPr="008831DE">
              <w:rPr>
                <w:rFonts w:eastAsia="SimSun" w:cstheme="minorHAnsi" w:hint="eastAsia"/>
                <w:sz w:val="28"/>
                <w:szCs w:val="28"/>
                <w:highlight w:val="yellow"/>
              </w:rPr>
              <w:t>雷达回波图，</w:t>
            </w:r>
            <w:ins w:id="99" w:author="Yujia He" w:date="2023-05-11T01:39:00Z">
              <w:r w:rsidR="00D73E17">
                <w:rPr>
                  <w:rFonts w:eastAsia="SimSun" w:cstheme="minorHAnsi" w:hint="eastAsia"/>
                  <w:sz w:val="28"/>
                  <w:szCs w:val="28"/>
                  <w:highlight w:val="yellow"/>
                </w:rPr>
                <w:t>用于监测天气系统的发展和移动，并且分析风暴的结构。</w:t>
              </w:r>
            </w:ins>
            <w:del w:id="100" w:author="Yujia He" w:date="2023-05-11T01:39:00Z">
              <w:r w:rsidR="00BC1D37" w:rsidRPr="008831DE" w:rsidDel="00D73E17">
                <w:rPr>
                  <w:rFonts w:eastAsia="SimSun" w:cstheme="minorHAnsi" w:hint="eastAsia"/>
                  <w:sz w:val="28"/>
                  <w:szCs w:val="28"/>
                  <w:highlight w:val="yellow"/>
                </w:rPr>
                <w:delText>能</w:delText>
              </w:r>
              <w:r w:rsidR="003A543F" w:rsidRPr="008831DE" w:rsidDel="00D73E17">
                <w:rPr>
                  <w:rFonts w:eastAsia="SimSun" w:cstheme="minorHAnsi" w:hint="eastAsia"/>
                  <w:sz w:val="28"/>
                  <w:szCs w:val="28"/>
                  <w:highlight w:val="yellow"/>
                </w:rPr>
                <w:delText>查</w:delText>
              </w:r>
              <w:r w:rsidR="001B01AB" w:rsidRPr="008831DE" w:rsidDel="00D73E17">
                <w:rPr>
                  <w:rFonts w:eastAsia="SimSun" w:cstheme="minorHAnsi" w:hint="eastAsia"/>
                  <w:sz w:val="28"/>
                  <w:szCs w:val="28"/>
                  <w:highlight w:val="yellow"/>
                </w:rPr>
                <w:delText>看</w:delText>
              </w:r>
              <w:r w:rsidR="00870B9A" w:rsidRPr="008831DE" w:rsidDel="00D73E17">
                <w:rPr>
                  <w:rFonts w:eastAsia="SimSun" w:cstheme="minorHAnsi" w:hint="eastAsia"/>
                  <w:sz w:val="28"/>
                  <w:szCs w:val="28"/>
                  <w:highlight w:val="yellow"/>
                </w:rPr>
                <w:delText>雨势</w:delText>
              </w:r>
              <w:r w:rsidR="008B3237" w:rsidRPr="008831DE" w:rsidDel="00D73E17">
                <w:rPr>
                  <w:rFonts w:eastAsia="SimSun" w:cstheme="minorHAnsi" w:hint="eastAsia"/>
                  <w:sz w:val="28"/>
                  <w:szCs w:val="28"/>
                  <w:highlight w:val="yellow"/>
                </w:rPr>
                <w:delText>的强弱</w:delText>
              </w:r>
              <w:r w:rsidR="00232F57" w:rsidRPr="008831DE" w:rsidDel="00D73E17">
                <w:rPr>
                  <w:rFonts w:eastAsia="SimSun" w:cstheme="minorHAnsi" w:hint="eastAsia"/>
                  <w:sz w:val="28"/>
                  <w:szCs w:val="28"/>
                  <w:highlight w:val="yellow"/>
                </w:rPr>
                <w:delText>。我们用雷达来观测和预报</w:delText>
              </w:r>
              <w:r w:rsidR="0082011A" w:rsidRPr="008831DE" w:rsidDel="00D73E17">
                <w:rPr>
                  <w:rFonts w:eastAsia="SimSun" w:cstheme="minorHAnsi" w:hint="eastAsia"/>
                  <w:sz w:val="28"/>
                  <w:szCs w:val="28"/>
                  <w:highlight w:val="yellow"/>
                </w:rPr>
                <w:delText>各个地区降雨</w:delText>
              </w:r>
              <w:r w:rsidR="00C06161" w:rsidRPr="008831DE" w:rsidDel="00D73E17">
                <w:rPr>
                  <w:rFonts w:eastAsia="SimSun" w:cstheme="minorHAnsi" w:hint="eastAsia"/>
                  <w:sz w:val="28"/>
                  <w:szCs w:val="28"/>
                  <w:highlight w:val="yellow"/>
                </w:rPr>
                <w:delText>的分布</w:delText>
              </w:r>
              <w:r w:rsidR="00232F57" w:rsidRPr="008831DE" w:rsidDel="00D73E17">
                <w:rPr>
                  <w:rFonts w:eastAsia="SimSun" w:cstheme="minorHAnsi" w:hint="eastAsia"/>
                  <w:sz w:val="28"/>
                  <w:szCs w:val="28"/>
                  <w:highlight w:val="yellow"/>
                </w:rPr>
                <w:delText>趋势。</w:delText>
              </w:r>
            </w:del>
          </w:p>
          <w:p w14:paraId="339BF038" w14:textId="005B699E" w:rsidR="00A17326" w:rsidRPr="008831DE" w:rsidRDefault="00A17326" w:rsidP="00CD58A6">
            <w:pPr>
              <w:rPr>
                <w:rFonts w:eastAsia="SimSun" w:cstheme="minorHAnsi"/>
                <w:sz w:val="28"/>
                <w:szCs w:val="28"/>
              </w:rPr>
            </w:pPr>
          </w:p>
          <w:p w14:paraId="3042680B" w14:textId="620FEDD0" w:rsidR="00201FEE" w:rsidRPr="008831DE" w:rsidRDefault="00201FEE" w:rsidP="00CD58A6">
            <w:pPr>
              <w:rPr>
                <w:rFonts w:eastAsia="SimSun" w:cstheme="minorHAnsi"/>
                <w:sz w:val="28"/>
                <w:szCs w:val="28"/>
              </w:rPr>
            </w:pPr>
            <w:r w:rsidRPr="008831DE">
              <w:rPr>
                <w:rFonts w:eastAsia="SimSun" w:cstheme="minorHAnsi"/>
                <w:sz w:val="28"/>
                <w:szCs w:val="28"/>
              </w:rPr>
              <w:t xml:space="preserve">B: </w:t>
            </w:r>
            <w:proofErr w:type="gramStart"/>
            <w:r w:rsidRPr="008831DE">
              <w:rPr>
                <w:rFonts w:eastAsia="SimSun" w:cstheme="minorHAnsi"/>
                <w:sz w:val="28"/>
                <w:szCs w:val="28"/>
              </w:rPr>
              <w:t>Yeah</w:t>
            </w:r>
            <w:proofErr w:type="gramEnd"/>
            <w:r w:rsidRPr="008831DE">
              <w:rPr>
                <w:rFonts w:eastAsia="SimSun" w:cstheme="minorHAnsi"/>
                <w:sz w:val="28"/>
                <w:szCs w:val="28"/>
              </w:rPr>
              <w:t xml:space="preserve"> we got the correct answer! What do the different </w:t>
            </w:r>
            <w:proofErr w:type="spellStart"/>
            <w:r w:rsidRPr="008831DE">
              <w:rPr>
                <w:rFonts w:eastAsia="SimSun" w:cstheme="minorHAnsi"/>
                <w:sz w:val="28"/>
                <w:szCs w:val="28"/>
              </w:rPr>
              <w:t>colours</w:t>
            </w:r>
            <w:proofErr w:type="spellEnd"/>
            <w:r w:rsidRPr="008831DE">
              <w:rPr>
                <w:rFonts w:eastAsia="SimSun" w:cstheme="minorHAnsi"/>
                <w:sz w:val="28"/>
                <w:szCs w:val="28"/>
              </w:rPr>
              <w:t xml:space="preserve"> </w:t>
            </w:r>
            <w:proofErr w:type="gramStart"/>
            <w:r w:rsidRPr="008831DE">
              <w:rPr>
                <w:rFonts w:eastAsia="SimSun" w:cstheme="minorHAnsi"/>
                <w:sz w:val="28"/>
                <w:szCs w:val="28"/>
              </w:rPr>
              <w:t>on</w:t>
            </w:r>
            <w:proofErr w:type="gramEnd"/>
            <w:r w:rsidRPr="008831DE">
              <w:rPr>
                <w:rFonts w:eastAsia="SimSun" w:cstheme="minorHAnsi"/>
                <w:sz w:val="28"/>
                <w:szCs w:val="28"/>
              </w:rPr>
              <w:t xml:space="preserve"> the image represent? </w:t>
            </w:r>
          </w:p>
          <w:p w14:paraId="4DEF7AA2" w14:textId="346C0D2E" w:rsidR="00A17326" w:rsidRPr="008831DE" w:rsidRDefault="00424A63" w:rsidP="00CD58A6">
            <w:pPr>
              <w:rPr>
                <w:rFonts w:eastAsia="SimSun" w:cstheme="minorHAnsi"/>
                <w:sz w:val="28"/>
                <w:szCs w:val="28"/>
              </w:rPr>
            </w:pPr>
            <w:r w:rsidRPr="008831DE">
              <w:rPr>
                <w:rFonts w:eastAsia="SimSun" w:cstheme="minorHAnsi" w:hint="eastAsia"/>
                <w:sz w:val="28"/>
                <w:szCs w:val="28"/>
              </w:rPr>
              <w:t>B</w:t>
            </w:r>
            <w:r w:rsidR="00A17326" w:rsidRPr="008831DE">
              <w:rPr>
                <w:rFonts w:eastAsia="SimSun" w:cstheme="minorHAnsi"/>
                <w:sz w:val="28"/>
                <w:szCs w:val="28"/>
              </w:rPr>
              <w:t xml:space="preserve">: </w:t>
            </w:r>
            <w:r w:rsidR="0082011A" w:rsidRPr="008831DE">
              <w:rPr>
                <w:rFonts w:eastAsia="SimSun" w:cstheme="minorHAnsi" w:hint="eastAsia"/>
                <w:sz w:val="28"/>
                <w:szCs w:val="28"/>
              </w:rPr>
              <w:t>Yeah</w:t>
            </w:r>
            <w:r w:rsidR="00A17326" w:rsidRPr="008831DE">
              <w:rPr>
                <w:rFonts w:eastAsia="SimSun" w:cstheme="minorHAnsi" w:hint="eastAsia"/>
                <w:sz w:val="28"/>
                <w:szCs w:val="28"/>
              </w:rPr>
              <w:t>我们答对了！那图表上的颜色标记又代表什么呢？</w:t>
            </w:r>
            <w:r w:rsidR="00A17326" w:rsidRPr="008831DE">
              <w:rPr>
                <w:rFonts w:eastAsia="SimSun" w:cstheme="minorHAnsi" w:hint="eastAsia"/>
                <w:sz w:val="28"/>
                <w:szCs w:val="28"/>
              </w:rPr>
              <w:t xml:space="preserve"> </w:t>
            </w:r>
          </w:p>
          <w:p w14:paraId="6849DCB6" w14:textId="182327C5" w:rsidR="00CA23CA" w:rsidRPr="008831DE" w:rsidRDefault="00CA23CA" w:rsidP="00CD58A6">
            <w:pPr>
              <w:rPr>
                <w:rFonts w:eastAsia="SimSun" w:cstheme="minorHAnsi"/>
                <w:sz w:val="28"/>
                <w:szCs w:val="28"/>
              </w:rPr>
            </w:pPr>
          </w:p>
          <w:p w14:paraId="17B976ED" w14:textId="650B9642" w:rsidR="00201FEE" w:rsidRPr="008831DE" w:rsidRDefault="00201FEE" w:rsidP="00CD58A6">
            <w:pPr>
              <w:rPr>
                <w:rFonts w:eastAsia="SimSun" w:cstheme="minorHAnsi"/>
                <w:sz w:val="28"/>
                <w:szCs w:val="28"/>
              </w:rPr>
            </w:pPr>
            <w:r w:rsidRPr="008831DE">
              <w:rPr>
                <w:rFonts w:eastAsia="SimSun" w:cstheme="minorHAnsi"/>
                <w:sz w:val="28"/>
                <w:szCs w:val="28"/>
                <w:highlight w:val="yellow"/>
              </w:rPr>
              <w:t xml:space="preserve">YJ: The different </w:t>
            </w:r>
            <w:proofErr w:type="spellStart"/>
            <w:r w:rsidRPr="008831DE">
              <w:rPr>
                <w:rFonts w:eastAsia="SimSun" w:cstheme="minorHAnsi"/>
                <w:sz w:val="28"/>
                <w:szCs w:val="28"/>
                <w:highlight w:val="yellow"/>
              </w:rPr>
              <w:t>colours</w:t>
            </w:r>
            <w:proofErr w:type="spellEnd"/>
            <w:r w:rsidRPr="008831DE">
              <w:rPr>
                <w:rFonts w:eastAsia="SimSun" w:cstheme="minorHAnsi"/>
                <w:sz w:val="28"/>
                <w:szCs w:val="28"/>
                <w:highlight w:val="yellow"/>
              </w:rPr>
              <w:t xml:space="preserve"> </w:t>
            </w:r>
            <w:ins w:id="101" w:author="Yujia He" w:date="2023-05-11T02:06:00Z">
              <w:r w:rsidR="00EB5FED">
                <w:rPr>
                  <w:rFonts w:eastAsia="SimSun" w:cstheme="minorHAnsi"/>
                  <w:sz w:val="28"/>
                  <w:szCs w:val="28"/>
                  <w:highlight w:val="yellow"/>
                </w:rPr>
                <w:t xml:space="preserve">with </w:t>
              </w:r>
              <w:proofErr w:type="spellStart"/>
              <w:r w:rsidR="00EB5FED">
                <w:rPr>
                  <w:rFonts w:eastAsia="SimSun" w:cstheme="minorHAnsi"/>
                  <w:sz w:val="28"/>
                  <w:szCs w:val="28"/>
                  <w:highlight w:val="yellow"/>
                </w:rPr>
                <w:t>dBZ</w:t>
              </w:r>
              <w:proofErr w:type="spellEnd"/>
              <w:r w:rsidR="00EB5FED">
                <w:rPr>
                  <w:rFonts w:eastAsia="SimSun" w:cstheme="minorHAnsi"/>
                  <w:sz w:val="28"/>
                  <w:szCs w:val="28"/>
                  <w:highlight w:val="yellow"/>
                </w:rPr>
                <w:t xml:space="preserve"> values </w:t>
              </w:r>
            </w:ins>
            <w:r w:rsidRPr="008831DE">
              <w:rPr>
                <w:rFonts w:eastAsia="SimSun" w:cstheme="minorHAnsi"/>
                <w:sz w:val="28"/>
                <w:szCs w:val="28"/>
                <w:highlight w:val="yellow"/>
              </w:rPr>
              <w:t>represent</w:t>
            </w:r>
            <w:ins w:id="102" w:author="Yujia He" w:date="2023-05-11T01:44:00Z">
              <w:r w:rsidR="00A65144">
                <w:rPr>
                  <w:rFonts w:eastAsia="SimSun" w:cstheme="minorHAnsi"/>
                  <w:sz w:val="28"/>
                  <w:szCs w:val="28"/>
                  <w:highlight w:val="yellow"/>
                </w:rPr>
                <w:t xml:space="preserve"> </w:t>
              </w:r>
              <w:commentRangeStart w:id="103"/>
              <w:r w:rsidR="00A65144">
                <w:rPr>
                  <w:rFonts w:eastAsia="SimSun" w:cstheme="minorHAnsi"/>
                  <w:sz w:val="28"/>
                  <w:szCs w:val="28"/>
                  <w:highlight w:val="yellow"/>
                </w:rPr>
                <w:t>various intensities of precipitation detected by radar</w:t>
              </w:r>
            </w:ins>
            <w:ins w:id="104" w:author="Yujia He" w:date="2023-05-11T01:45:00Z">
              <w:r w:rsidR="00A65144">
                <w:rPr>
                  <w:rFonts w:eastAsia="SimSun" w:cstheme="minorHAnsi"/>
                  <w:sz w:val="28"/>
                  <w:szCs w:val="28"/>
                  <w:highlight w:val="yellow"/>
                </w:rPr>
                <w:t>.</w:t>
              </w:r>
            </w:ins>
            <w:del w:id="105" w:author="Yujia He" w:date="2023-05-11T01:44:00Z">
              <w:r w:rsidRPr="008831DE" w:rsidDel="00A65144">
                <w:rPr>
                  <w:rFonts w:eastAsia="SimSun" w:cstheme="minorHAnsi"/>
                  <w:sz w:val="28"/>
                  <w:szCs w:val="28"/>
                  <w:highlight w:val="yellow"/>
                </w:rPr>
                <w:delText xml:space="preserve"> the rainfall intensity. </w:delText>
              </w:r>
            </w:del>
            <w:commentRangeEnd w:id="103"/>
            <w:r w:rsidR="00A65144">
              <w:rPr>
                <w:rStyle w:val="CommentReference"/>
              </w:rPr>
              <w:commentReference w:id="103"/>
            </w:r>
            <w:ins w:id="106" w:author="Yujia He" w:date="2023-05-11T01:57:00Z">
              <w:r w:rsidR="005062F4">
                <w:t xml:space="preserve"> </w:t>
              </w:r>
            </w:ins>
            <w:ins w:id="107" w:author="Yujia He" w:date="2023-05-11T02:07:00Z">
              <w:r w:rsidR="00EB5FED">
                <w:rPr>
                  <w:rFonts w:eastAsia="SimSun" w:cstheme="minorHAnsi"/>
                  <w:sz w:val="28"/>
                  <w:szCs w:val="28"/>
                </w:rPr>
                <w:t>L</w:t>
              </w:r>
            </w:ins>
            <w:ins w:id="108" w:author="Yujia He" w:date="2023-05-11T01:57:00Z">
              <w:r w:rsidR="005062F4" w:rsidRPr="005062F4">
                <w:rPr>
                  <w:rFonts w:eastAsia="SimSun" w:cstheme="minorHAnsi"/>
                  <w:sz w:val="28"/>
                  <w:szCs w:val="28"/>
                </w:rPr>
                <w:t xml:space="preserve">ow </w:t>
              </w:r>
              <w:proofErr w:type="spellStart"/>
              <w:r w:rsidR="005062F4" w:rsidRPr="005062F4">
                <w:rPr>
                  <w:rFonts w:eastAsia="SimSun" w:cstheme="minorHAnsi"/>
                  <w:sz w:val="28"/>
                  <w:szCs w:val="28"/>
                </w:rPr>
                <w:t>dBZ</w:t>
              </w:r>
              <w:proofErr w:type="spellEnd"/>
              <w:r w:rsidR="005062F4" w:rsidRPr="005062F4">
                <w:rPr>
                  <w:rFonts w:eastAsia="SimSun" w:cstheme="minorHAnsi"/>
                  <w:sz w:val="28"/>
                  <w:szCs w:val="28"/>
                </w:rPr>
                <w:t xml:space="preserve"> values (blue and green colors) indicate light precipitation, while higher values in the yellow, orange, and red colors mean heavier precipitation. </w:t>
              </w:r>
            </w:ins>
            <w:ins w:id="109" w:author="Yujia He" w:date="2023-05-11T02:20:00Z">
              <w:r w:rsidR="00CB0DDD">
                <w:rPr>
                  <w:rFonts w:eastAsia="SimSun" w:cstheme="minorHAnsi"/>
                  <w:sz w:val="28"/>
                  <w:szCs w:val="28"/>
                  <w:lang w:val="en-SG"/>
                </w:rPr>
                <w:t>[</w:t>
              </w:r>
            </w:ins>
            <w:ins w:id="110" w:author="Yujia He" w:date="2023-05-11T01:57:00Z">
              <w:r w:rsidR="005062F4" w:rsidRPr="005062F4">
                <w:rPr>
                  <w:rFonts w:eastAsia="SimSun" w:cstheme="minorHAnsi"/>
                  <w:sz w:val="28"/>
                  <w:szCs w:val="28"/>
                </w:rPr>
                <w:t xml:space="preserve">Values above about 45 </w:t>
              </w:r>
              <w:proofErr w:type="spellStart"/>
              <w:r w:rsidR="005062F4" w:rsidRPr="005062F4">
                <w:rPr>
                  <w:rFonts w:eastAsia="SimSun" w:cstheme="minorHAnsi"/>
                  <w:sz w:val="28"/>
                  <w:szCs w:val="28"/>
                </w:rPr>
                <w:t>dBZ</w:t>
              </w:r>
              <w:proofErr w:type="spellEnd"/>
              <w:r w:rsidR="005062F4" w:rsidRPr="005062F4">
                <w:rPr>
                  <w:rFonts w:eastAsia="SimSun" w:cstheme="minorHAnsi"/>
                  <w:sz w:val="28"/>
                  <w:szCs w:val="28"/>
                </w:rPr>
                <w:t xml:space="preserve"> signify intense precipitation and are always caused by thunderstorms. Anything above 60 </w:t>
              </w:r>
              <w:proofErr w:type="spellStart"/>
              <w:r w:rsidR="005062F4" w:rsidRPr="005062F4">
                <w:rPr>
                  <w:rFonts w:eastAsia="SimSun" w:cstheme="minorHAnsi"/>
                  <w:sz w:val="28"/>
                  <w:szCs w:val="28"/>
                </w:rPr>
                <w:t>dBZ</w:t>
              </w:r>
              <w:proofErr w:type="spellEnd"/>
              <w:r w:rsidR="005062F4" w:rsidRPr="005062F4">
                <w:rPr>
                  <w:rFonts w:eastAsia="SimSun" w:cstheme="minorHAnsi"/>
                  <w:sz w:val="28"/>
                  <w:szCs w:val="28"/>
                </w:rPr>
                <w:t xml:space="preserve"> generally means that the sample volume contains some hail</w:t>
              </w:r>
            </w:ins>
            <w:ins w:id="111" w:author="Yujia He" w:date="2023-05-11T02:20:00Z">
              <w:r w:rsidR="00CB0DDD">
                <w:rPr>
                  <w:rFonts w:eastAsia="SimSun" w:cstheme="minorHAnsi"/>
                  <w:sz w:val="28"/>
                  <w:szCs w:val="28"/>
                </w:rPr>
                <w:t>]</w:t>
              </w:r>
            </w:ins>
            <w:ins w:id="112" w:author="Yujia He" w:date="2023-05-11T02:11:00Z">
              <w:r w:rsidR="00EB5FED">
                <w:rPr>
                  <w:rFonts w:eastAsia="SimSun" w:cstheme="minorHAnsi"/>
                  <w:sz w:val="28"/>
                  <w:szCs w:val="28"/>
                  <w:lang w:val="en-SG"/>
                </w:rPr>
                <w:t xml:space="preserve">. </w:t>
              </w:r>
            </w:ins>
            <w:del w:id="113" w:author="Yujia He" w:date="2023-05-11T02:10:00Z">
              <w:r w:rsidRPr="008831DE" w:rsidDel="00EB5FED">
                <w:rPr>
                  <w:rFonts w:eastAsia="SimSun" w:cstheme="minorHAnsi"/>
                  <w:sz w:val="28"/>
                  <w:szCs w:val="28"/>
                  <w:highlight w:val="yellow"/>
                </w:rPr>
                <w:delText>The light blue colours represent light rain intensity, while the red and purple colours represent heavy rain intensity. When there are no colours on the image, it is not raining.</w:delText>
              </w:r>
              <w:r w:rsidRPr="008831DE" w:rsidDel="00EB5FED">
                <w:rPr>
                  <w:rFonts w:eastAsia="SimSun" w:cstheme="minorHAnsi"/>
                  <w:sz w:val="28"/>
                  <w:szCs w:val="28"/>
                </w:rPr>
                <w:delText xml:space="preserve"> </w:delText>
              </w:r>
            </w:del>
            <w:r w:rsidRPr="008831DE">
              <w:rPr>
                <w:rFonts w:eastAsia="SimSun" w:cstheme="minorHAnsi"/>
                <w:sz w:val="28"/>
                <w:szCs w:val="28"/>
              </w:rPr>
              <w:t xml:space="preserve"> </w:t>
            </w:r>
          </w:p>
          <w:p w14:paraId="1A71107D" w14:textId="08849D17" w:rsidR="00D53779" w:rsidRPr="008831DE" w:rsidRDefault="00A17326" w:rsidP="00CD58A6">
            <w:pPr>
              <w:rPr>
                <w:rFonts w:eastAsia="SimSun" w:cstheme="minorHAnsi"/>
                <w:sz w:val="28"/>
                <w:szCs w:val="28"/>
              </w:rPr>
            </w:pPr>
            <w:r w:rsidRPr="008831DE">
              <w:rPr>
                <w:rFonts w:eastAsia="SimSun" w:cstheme="minorHAnsi" w:hint="eastAsia"/>
                <w:sz w:val="28"/>
                <w:szCs w:val="28"/>
                <w:highlight w:val="yellow"/>
              </w:rPr>
              <w:t>YJ:</w:t>
            </w:r>
            <w:del w:id="114" w:author="Yujia He" w:date="2023-05-11T01:42:00Z">
              <w:r w:rsidRPr="008831DE" w:rsidDel="00D73E17">
                <w:rPr>
                  <w:rFonts w:eastAsia="SimSun" w:cstheme="minorHAnsi"/>
                  <w:sz w:val="28"/>
                  <w:szCs w:val="28"/>
                  <w:highlight w:val="yellow"/>
                </w:rPr>
                <w:delText xml:space="preserve"> </w:delText>
              </w:r>
            </w:del>
            <w:r w:rsidR="00FF5DD0" w:rsidRPr="008831DE">
              <w:rPr>
                <w:rFonts w:eastAsia="SimSun" w:cstheme="minorHAnsi" w:hint="eastAsia"/>
                <w:sz w:val="28"/>
                <w:szCs w:val="28"/>
                <w:highlight w:val="yellow"/>
              </w:rPr>
              <w:t>图表上</w:t>
            </w:r>
            <w:del w:id="115" w:author="Yujia He" w:date="2023-05-11T02:12:00Z">
              <w:r w:rsidR="00FF5DD0" w:rsidRPr="008831DE" w:rsidDel="00EB5FED">
                <w:rPr>
                  <w:rFonts w:eastAsia="SimSun" w:cstheme="minorHAnsi" w:hint="eastAsia"/>
                  <w:sz w:val="28"/>
                  <w:szCs w:val="28"/>
                  <w:highlight w:val="yellow"/>
                </w:rPr>
                <w:delText>的颜色</w:delText>
              </w:r>
            </w:del>
            <w:del w:id="116" w:author="Yujia He" w:date="2023-05-11T02:13:00Z">
              <w:r w:rsidR="00FF5DD0" w:rsidRPr="008831DE" w:rsidDel="00EB5FED">
                <w:rPr>
                  <w:rFonts w:eastAsia="SimSun" w:cstheme="minorHAnsi" w:hint="eastAsia"/>
                  <w:sz w:val="28"/>
                  <w:szCs w:val="28"/>
                  <w:highlight w:val="yellow"/>
                </w:rPr>
                <w:delText>标记代表</w:delText>
              </w:r>
            </w:del>
            <w:del w:id="117" w:author="Yujia He" w:date="2023-05-11T01:43:00Z">
              <w:r w:rsidR="00FF5DD0" w:rsidRPr="008831DE" w:rsidDel="00D73E17">
                <w:rPr>
                  <w:rFonts w:eastAsia="SimSun" w:cstheme="minorHAnsi" w:hint="eastAsia"/>
                  <w:sz w:val="28"/>
                  <w:szCs w:val="28"/>
                  <w:highlight w:val="yellow"/>
                </w:rPr>
                <w:delText>着雨势</w:delText>
              </w:r>
              <w:r w:rsidR="008C7189" w:rsidRPr="008831DE" w:rsidDel="00D73E17">
                <w:rPr>
                  <w:rFonts w:eastAsia="SimSun" w:cstheme="minorHAnsi" w:hint="eastAsia"/>
                  <w:sz w:val="28"/>
                  <w:szCs w:val="28"/>
                  <w:highlight w:val="yellow"/>
                </w:rPr>
                <w:delText>的</w:delText>
              </w:r>
            </w:del>
            <w:ins w:id="118" w:author="Yujia He" w:date="2023-05-11T02:13:00Z">
              <w:r w:rsidR="00EB5FED">
                <w:rPr>
                  <w:rFonts w:eastAsia="SimSun" w:cstheme="minorHAnsi" w:hint="eastAsia"/>
                  <w:sz w:val="28"/>
                  <w:szCs w:val="28"/>
                  <w:highlight w:val="yellow"/>
                </w:rPr>
                <w:t>不同的颜色以及其相对应的反射率因子数值</w:t>
              </w:r>
              <w:r w:rsidR="00CB0DDD">
                <w:rPr>
                  <w:rFonts w:eastAsia="SimSun" w:cstheme="minorHAnsi" w:hint="eastAsia"/>
                  <w:sz w:val="28"/>
                  <w:szCs w:val="28"/>
                  <w:highlight w:val="yellow"/>
                </w:rPr>
                <w:t>代表</w:t>
              </w:r>
            </w:ins>
            <w:ins w:id="119" w:author="Yujia He" w:date="2023-05-11T01:43:00Z">
              <w:r w:rsidR="00D73E17">
                <w:rPr>
                  <w:rFonts w:eastAsia="SimSun" w:cstheme="minorHAnsi" w:hint="eastAsia"/>
                  <w:sz w:val="28"/>
                  <w:szCs w:val="28"/>
                  <w:highlight w:val="yellow"/>
                </w:rPr>
                <w:t>雷达探测到的各种强度的降水</w:t>
              </w:r>
            </w:ins>
            <w:del w:id="120" w:author="Yujia He" w:date="2023-05-11T02:13:00Z">
              <w:r w:rsidR="008C7189" w:rsidRPr="008831DE" w:rsidDel="00CB0DDD">
                <w:rPr>
                  <w:rFonts w:eastAsia="SimSun" w:cstheme="minorHAnsi" w:hint="eastAsia"/>
                  <w:sz w:val="28"/>
                  <w:szCs w:val="28"/>
                  <w:highlight w:val="yellow"/>
                </w:rPr>
                <w:delText>大小</w:delText>
              </w:r>
            </w:del>
            <w:r w:rsidR="004441FD" w:rsidRPr="008831DE">
              <w:rPr>
                <w:rFonts w:eastAsia="SimSun" w:cstheme="minorHAnsi" w:hint="eastAsia"/>
                <w:sz w:val="28"/>
                <w:szCs w:val="28"/>
                <w:highlight w:val="yellow"/>
              </w:rPr>
              <w:t>，</w:t>
            </w:r>
            <w:r w:rsidR="00FF5DD0" w:rsidRPr="008831DE">
              <w:rPr>
                <w:rFonts w:eastAsia="SimSun" w:cstheme="minorHAnsi" w:hint="eastAsia"/>
                <w:sz w:val="28"/>
                <w:szCs w:val="28"/>
                <w:highlight w:val="yellow"/>
              </w:rPr>
              <w:t>蓝色</w:t>
            </w:r>
            <w:ins w:id="121" w:author="Yujia He" w:date="2023-05-11T02:14:00Z">
              <w:r w:rsidR="00CB0DDD">
                <w:rPr>
                  <w:rFonts w:eastAsia="SimSun" w:cstheme="minorHAnsi" w:hint="eastAsia"/>
                  <w:sz w:val="28"/>
                  <w:szCs w:val="28"/>
                  <w:highlight w:val="yellow"/>
                </w:rPr>
                <w:t>和绿色</w:t>
              </w:r>
            </w:ins>
            <w:r w:rsidR="00DC2B0D" w:rsidRPr="008831DE">
              <w:rPr>
                <w:rFonts w:eastAsia="SimSun" w:cstheme="minorHAnsi" w:hint="eastAsia"/>
                <w:sz w:val="28"/>
                <w:szCs w:val="28"/>
                <w:highlight w:val="yellow"/>
              </w:rPr>
              <w:t>代表雨势</w:t>
            </w:r>
            <w:r w:rsidR="00536F83" w:rsidRPr="008831DE">
              <w:rPr>
                <w:rFonts w:eastAsia="SimSun" w:cstheme="minorHAnsi" w:hint="eastAsia"/>
                <w:sz w:val="28"/>
                <w:szCs w:val="28"/>
                <w:highlight w:val="yellow"/>
              </w:rPr>
              <w:t>较弱</w:t>
            </w:r>
            <w:r w:rsidR="004441FD" w:rsidRPr="008831DE">
              <w:rPr>
                <w:rFonts w:eastAsia="SimSun" w:cstheme="minorHAnsi" w:hint="eastAsia"/>
                <w:sz w:val="28"/>
                <w:szCs w:val="28"/>
                <w:highlight w:val="yellow"/>
              </w:rPr>
              <w:t>，</w:t>
            </w:r>
            <w:ins w:id="122" w:author="Yujia He" w:date="2023-05-11T02:16:00Z">
              <w:r w:rsidR="00CB0DDD">
                <w:rPr>
                  <w:rFonts w:eastAsia="SimSun" w:cstheme="minorHAnsi" w:hint="eastAsia"/>
                  <w:sz w:val="28"/>
                  <w:szCs w:val="28"/>
                  <w:highlight w:val="yellow"/>
                </w:rPr>
                <w:t>而黄色、</w:t>
              </w:r>
              <w:r w:rsidR="00CB0DDD">
                <w:rPr>
                  <w:rFonts w:eastAsia="SimSun" w:cstheme="minorHAnsi" w:hint="eastAsia"/>
                  <w:sz w:val="28"/>
                  <w:szCs w:val="28"/>
                  <w:highlight w:val="yellow"/>
                </w:rPr>
                <w:lastRenderedPageBreak/>
                <w:t>橙色和红色表示</w:t>
              </w:r>
            </w:ins>
            <w:ins w:id="123" w:author="Yujia He" w:date="2023-05-11T02:18:00Z">
              <w:r w:rsidR="00CB0DDD">
                <w:rPr>
                  <w:rFonts w:eastAsia="SimSun" w:cstheme="minorHAnsi" w:hint="eastAsia"/>
                  <w:sz w:val="28"/>
                  <w:szCs w:val="28"/>
                  <w:highlight w:val="yellow"/>
                </w:rPr>
                <w:t>较强的降水强度。</w:t>
              </w:r>
            </w:ins>
            <w:del w:id="124" w:author="Yujia He" w:date="2023-05-11T02:16:00Z">
              <w:r w:rsidR="00DC2B0D" w:rsidRPr="008831DE" w:rsidDel="00CB0DDD">
                <w:rPr>
                  <w:rFonts w:eastAsia="SimSun" w:cstheme="minorHAnsi" w:hint="eastAsia"/>
                  <w:sz w:val="28"/>
                  <w:szCs w:val="28"/>
                  <w:highlight w:val="yellow"/>
                </w:rPr>
                <w:delText>红色</w:delText>
              </w:r>
              <w:r w:rsidR="00F361F8" w:rsidRPr="008831DE" w:rsidDel="00CB0DDD">
                <w:rPr>
                  <w:rFonts w:eastAsia="SimSun" w:cstheme="minorHAnsi" w:hint="eastAsia"/>
                  <w:sz w:val="28"/>
                  <w:szCs w:val="28"/>
                  <w:highlight w:val="yellow"/>
                </w:rPr>
                <w:delText>表示</w:delText>
              </w:r>
              <w:r w:rsidR="00DC2B0D" w:rsidRPr="008831DE" w:rsidDel="00CB0DDD">
                <w:rPr>
                  <w:rFonts w:eastAsia="SimSun" w:cstheme="minorHAnsi" w:hint="eastAsia"/>
                  <w:sz w:val="28"/>
                  <w:szCs w:val="28"/>
                  <w:highlight w:val="yellow"/>
                </w:rPr>
                <w:delText>雨势</w:delText>
              </w:r>
              <w:r w:rsidR="00F361F8" w:rsidRPr="008831DE" w:rsidDel="00CB0DDD">
                <w:rPr>
                  <w:rFonts w:eastAsia="SimSun" w:cstheme="minorHAnsi" w:hint="eastAsia"/>
                  <w:sz w:val="28"/>
                  <w:szCs w:val="28"/>
                  <w:highlight w:val="yellow"/>
                </w:rPr>
                <w:delText>较强</w:delText>
              </w:r>
              <w:r w:rsidR="00DC2B0D" w:rsidRPr="008831DE" w:rsidDel="00CB0DDD">
                <w:rPr>
                  <w:rFonts w:eastAsia="SimSun" w:cstheme="minorHAnsi" w:hint="eastAsia"/>
                  <w:sz w:val="28"/>
                  <w:szCs w:val="28"/>
                  <w:highlight w:val="yellow"/>
                </w:rPr>
                <w:delText>。</w:delText>
              </w:r>
              <w:r w:rsidR="00A04BE8" w:rsidRPr="008831DE" w:rsidDel="00CB0DDD">
                <w:rPr>
                  <w:rFonts w:eastAsia="SimSun" w:cstheme="minorHAnsi" w:hint="eastAsia"/>
                  <w:sz w:val="28"/>
                  <w:szCs w:val="28"/>
                  <w:highlight w:val="yellow"/>
                </w:rPr>
                <w:delText>没有颜色的代表</w:delText>
              </w:r>
              <w:r w:rsidR="008C7189" w:rsidRPr="008831DE" w:rsidDel="00CB0DDD">
                <w:rPr>
                  <w:rFonts w:eastAsia="SimSun" w:cstheme="minorHAnsi" w:hint="eastAsia"/>
                  <w:sz w:val="28"/>
                  <w:szCs w:val="28"/>
                  <w:highlight w:val="yellow"/>
                </w:rPr>
                <w:delText>这地区</w:delText>
              </w:r>
              <w:r w:rsidR="00BA2F92" w:rsidRPr="008831DE" w:rsidDel="00CB0DDD">
                <w:rPr>
                  <w:rFonts w:eastAsia="SimSun" w:cstheme="minorHAnsi" w:hint="eastAsia"/>
                  <w:sz w:val="28"/>
                  <w:szCs w:val="28"/>
                  <w:highlight w:val="yellow"/>
                </w:rPr>
                <w:delText>目前没</w:delText>
              </w:r>
              <w:r w:rsidR="00A04BE8" w:rsidRPr="008831DE" w:rsidDel="00CB0DDD">
                <w:rPr>
                  <w:rFonts w:eastAsia="SimSun" w:cstheme="minorHAnsi" w:hint="eastAsia"/>
                  <w:sz w:val="28"/>
                  <w:szCs w:val="28"/>
                  <w:highlight w:val="yellow"/>
                </w:rPr>
                <w:delText>下雨</w:delText>
              </w:r>
            </w:del>
            <w:r w:rsidR="00A04BE8" w:rsidRPr="008831DE">
              <w:rPr>
                <w:rFonts w:eastAsia="SimSun" w:cstheme="minorHAnsi" w:hint="eastAsia"/>
                <w:sz w:val="28"/>
                <w:szCs w:val="28"/>
                <w:highlight w:val="yellow"/>
              </w:rPr>
              <w:t>。</w:t>
            </w:r>
          </w:p>
          <w:p w14:paraId="4DE1E0D9" w14:textId="7D4C5DDB" w:rsidR="00D53779" w:rsidRPr="008831DE" w:rsidRDefault="00D53779" w:rsidP="00CD58A6">
            <w:pPr>
              <w:rPr>
                <w:rFonts w:eastAsia="SimSun" w:cstheme="minorHAnsi"/>
                <w:sz w:val="28"/>
                <w:szCs w:val="28"/>
              </w:rPr>
            </w:pPr>
          </w:p>
          <w:p w14:paraId="75B995F6" w14:textId="57400176" w:rsidR="00201FEE" w:rsidRPr="008831DE" w:rsidRDefault="00201FEE" w:rsidP="00CD58A6">
            <w:pPr>
              <w:rPr>
                <w:rFonts w:eastAsia="SimSun" w:cstheme="minorHAnsi"/>
                <w:sz w:val="28"/>
                <w:szCs w:val="28"/>
              </w:rPr>
            </w:pPr>
            <w:r w:rsidRPr="008831DE">
              <w:rPr>
                <w:rFonts w:eastAsia="SimSun" w:cstheme="minorHAnsi"/>
                <w:sz w:val="28"/>
                <w:szCs w:val="28"/>
              </w:rPr>
              <w:t xml:space="preserve">H: I </w:t>
            </w:r>
            <w:r w:rsidR="008831DE" w:rsidRPr="008831DE">
              <w:rPr>
                <w:rFonts w:eastAsia="SimSun" w:cstheme="minorHAnsi"/>
                <w:sz w:val="28"/>
                <w:szCs w:val="28"/>
              </w:rPr>
              <w:t>noticed</w:t>
            </w:r>
            <w:r w:rsidRPr="008831DE">
              <w:rPr>
                <w:rFonts w:eastAsia="SimSun" w:cstheme="minorHAnsi"/>
                <w:sz w:val="28"/>
                <w:szCs w:val="28"/>
              </w:rPr>
              <w:t xml:space="preserve"> that you also monitor the weather</w:t>
            </w:r>
            <w:r w:rsidR="00156BCD" w:rsidRPr="008831DE">
              <w:rPr>
                <w:rFonts w:eastAsia="SimSun" w:cstheme="minorHAnsi"/>
                <w:sz w:val="28"/>
                <w:szCs w:val="28"/>
              </w:rPr>
              <w:t>/climate</w:t>
            </w:r>
            <w:r w:rsidRPr="008831DE">
              <w:rPr>
                <w:rFonts w:eastAsia="SimSun" w:cstheme="minorHAnsi"/>
                <w:sz w:val="28"/>
                <w:szCs w:val="28"/>
              </w:rPr>
              <w:t xml:space="preserve"> in other countries. Why is it important to be aware of the weather</w:t>
            </w:r>
            <w:r w:rsidR="00156BCD" w:rsidRPr="008831DE">
              <w:rPr>
                <w:rFonts w:eastAsia="SimSun" w:cstheme="minorHAnsi"/>
                <w:sz w:val="28"/>
                <w:szCs w:val="28"/>
              </w:rPr>
              <w:t>/climate</w:t>
            </w:r>
            <w:r w:rsidRPr="008831DE">
              <w:rPr>
                <w:rFonts w:eastAsia="SimSun" w:cstheme="minorHAnsi"/>
                <w:sz w:val="28"/>
                <w:szCs w:val="28"/>
              </w:rPr>
              <w:t xml:space="preserve"> in other countries? </w:t>
            </w:r>
          </w:p>
          <w:p w14:paraId="412BC8B0" w14:textId="1CF01AB1" w:rsidR="00D53779" w:rsidRPr="008831DE" w:rsidRDefault="00C06CA5" w:rsidP="00CD58A6">
            <w:pPr>
              <w:rPr>
                <w:rFonts w:eastAsia="SimSun" w:cstheme="minorHAnsi"/>
                <w:sz w:val="28"/>
                <w:szCs w:val="28"/>
              </w:rPr>
            </w:pPr>
            <w:r w:rsidRPr="008831DE">
              <w:rPr>
                <w:rFonts w:eastAsia="SimSun" w:cstheme="minorHAnsi" w:hint="eastAsia"/>
                <w:sz w:val="28"/>
                <w:szCs w:val="28"/>
              </w:rPr>
              <w:t>H</w:t>
            </w:r>
            <w:r w:rsidRPr="008831DE">
              <w:rPr>
                <w:rFonts w:eastAsia="SimSun" w:cstheme="minorHAnsi" w:hint="eastAsia"/>
                <w:sz w:val="28"/>
                <w:szCs w:val="28"/>
              </w:rPr>
              <w:t>：</w:t>
            </w:r>
            <w:r w:rsidR="008C7189" w:rsidRPr="008831DE">
              <w:rPr>
                <w:rFonts w:eastAsia="SimSun" w:cstheme="minorHAnsi" w:hint="eastAsia"/>
                <w:sz w:val="28"/>
                <w:szCs w:val="28"/>
              </w:rPr>
              <w:t>我发现你们也有观测</w:t>
            </w:r>
            <w:r w:rsidRPr="008831DE">
              <w:rPr>
                <w:rFonts w:eastAsia="SimSun" w:cstheme="minorHAnsi" w:hint="eastAsia"/>
                <w:sz w:val="28"/>
                <w:szCs w:val="28"/>
              </w:rPr>
              <w:t>邻国的</w:t>
            </w:r>
            <w:r w:rsidR="006719F0" w:rsidRPr="008831DE">
              <w:rPr>
                <w:rFonts w:eastAsia="SimSun" w:cstheme="minorHAnsi" w:hint="eastAsia"/>
                <w:sz w:val="28"/>
                <w:szCs w:val="28"/>
              </w:rPr>
              <w:t>气候</w:t>
            </w:r>
            <w:r w:rsidR="008C7189" w:rsidRPr="008831DE">
              <w:rPr>
                <w:rFonts w:eastAsia="SimSun" w:cstheme="minorHAnsi" w:hint="eastAsia"/>
                <w:sz w:val="28"/>
                <w:szCs w:val="28"/>
              </w:rPr>
              <w:t>变化，为什么需要</w:t>
            </w:r>
            <w:r w:rsidR="002C77DA" w:rsidRPr="008831DE">
              <w:rPr>
                <w:rFonts w:eastAsia="SimSun" w:cstheme="minorHAnsi" w:hint="eastAsia"/>
                <w:sz w:val="28"/>
                <w:szCs w:val="28"/>
              </w:rPr>
              <w:t>知道邻国的天气</w:t>
            </w:r>
            <w:r w:rsidR="006719F0" w:rsidRPr="008831DE">
              <w:rPr>
                <w:rFonts w:eastAsia="SimSun" w:cstheme="minorHAnsi" w:hint="eastAsia"/>
                <w:sz w:val="28"/>
                <w:szCs w:val="28"/>
              </w:rPr>
              <w:t>呢</w:t>
            </w:r>
            <w:r w:rsidRPr="008831DE">
              <w:rPr>
                <w:rFonts w:eastAsia="SimSun" w:cstheme="minorHAnsi" w:hint="eastAsia"/>
                <w:sz w:val="28"/>
                <w:szCs w:val="28"/>
              </w:rPr>
              <w:t>？</w:t>
            </w:r>
          </w:p>
          <w:p w14:paraId="27B64B86" w14:textId="46FDB477" w:rsidR="00E70688" w:rsidRPr="008831DE" w:rsidRDefault="00E70688" w:rsidP="00CD58A6">
            <w:pPr>
              <w:rPr>
                <w:rFonts w:eastAsia="SimSun" w:cstheme="minorHAnsi"/>
                <w:sz w:val="28"/>
                <w:szCs w:val="28"/>
              </w:rPr>
            </w:pPr>
          </w:p>
          <w:p w14:paraId="0E01110D" w14:textId="55DF9482" w:rsidR="00201FEE" w:rsidRPr="00567D59" w:rsidRDefault="00201FEE" w:rsidP="00CD58A6">
            <w:pPr>
              <w:rPr>
                <w:rFonts w:eastAsia="SimSun" w:cstheme="minorHAnsi"/>
                <w:sz w:val="28"/>
                <w:szCs w:val="28"/>
                <w:highlight w:val="yellow"/>
                <w:rPrChange w:id="125" w:author="Yujia He" w:date="2023-05-11T15:52:00Z">
                  <w:rPr>
                    <w:rFonts w:eastAsia="SimSun" w:cstheme="minorHAnsi"/>
                    <w:sz w:val="28"/>
                    <w:szCs w:val="28"/>
                  </w:rPr>
                </w:rPrChange>
              </w:rPr>
            </w:pPr>
            <w:r w:rsidRPr="008831DE">
              <w:rPr>
                <w:rFonts w:eastAsia="SimSun" w:cstheme="minorHAnsi"/>
                <w:sz w:val="28"/>
                <w:szCs w:val="28"/>
                <w:highlight w:val="yellow"/>
              </w:rPr>
              <w:t>YJ</w:t>
            </w:r>
            <w:del w:id="126" w:author="Yujia He" w:date="2023-05-11T15:52:00Z">
              <w:r w:rsidRPr="008831DE" w:rsidDel="00567D59">
                <w:rPr>
                  <w:rFonts w:eastAsia="SimSun" w:cstheme="minorHAnsi"/>
                  <w:sz w:val="28"/>
                  <w:szCs w:val="28"/>
                  <w:highlight w:val="yellow"/>
                </w:rPr>
                <w:delText xml:space="preserve">: </w:delText>
              </w:r>
            </w:del>
            <w:ins w:id="127" w:author="Yujia He" w:date="2023-05-11T15:53:00Z">
              <w:r w:rsidR="00567D59">
                <w:rPr>
                  <w:rFonts w:eastAsia="SimSun" w:cstheme="minorHAnsi"/>
                  <w:sz w:val="28"/>
                  <w:szCs w:val="28"/>
                  <w:highlight w:val="yellow"/>
                </w:rPr>
                <w:t>W</w:t>
              </w:r>
              <w:proofErr w:type="spellStart"/>
              <w:r w:rsidR="00567D59">
                <w:rPr>
                  <w:rFonts w:eastAsia="SimSun" w:cstheme="minorHAnsi"/>
                  <w:sz w:val="28"/>
                  <w:szCs w:val="28"/>
                  <w:highlight w:val="yellow"/>
                  <w:lang w:val="en-SG"/>
                </w:rPr>
                <w:t>eather</w:t>
              </w:r>
              <w:proofErr w:type="spellEnd"/>
              <w:r w:rsidR="00567D59">
                <w:rPr>
                  <w:rFonts w:eastAsia="SimSun" w:cstheme="minorHAnsi"/>
                  <w:sz w:val="28"/>
                  <w:szCs w:val="28"/>
                  <w:highlight w:val="yellow"/>
                  <w:lang w:val="en-SG"/>
                </w:rPr>
                <w:t xml:space="preserve"> systems </w:t>
              </w:r>
              <w:r w:rsidR="002A658F">
                <w:rPr>
                  <w:rFonts w:eastAsia="SimSun" w:cstheme="minorHAnsi"/>
                  <w:sz w:val="28"/>
                  <w:szCs w:val="28"/>
                  <w:highlight w:val="yellow"/>
                  <w:lang w:val="en-SG"/>
                </w:rPr>
                <w:t>do not recognize national boundar</w:t>
              </w:r>
            </w:ins>
            <w:ins w:id="128" w:author="Yujia He" w:date="2023-05-11T15:54:00Z">
              <w:r w:rsidR="002A658F">
                <w:rPr>
                  <w:rFonts w:eastAsia="SimSun" w:cstheme="minorHAnsi"/>
                  <w:sz w:val="28"/>
                  <w:szCs w:val="28"/>
                  <w:highlight w:val="yellow"/>
                  <w:lang w:val="en-SG"/>
                </w:rPr>
                <w:t>ies because they are a part of the global atmosphere</w:t>
              </w:r>
              <w:r w:rsidR="009D79B6">
                <w:rPr>
                  <w:rFonts w:eastAsia="SimSun" w:cstheme="minorHAnsi"/>
                  <w:sz w:val="28"/>
                  <w:szCs w:val="28"/>
                  <w:highlight w:val="yellow"/>
                  <w:lang w:val="en-SG"/>
                </w:rPr>
                <w:t xml:space="preserve">, which is an interconnected and complex system. </w:t>
              </w:r>
            </w:ins>
            <w:ins w:id="129" w:author="Yujia He" w:date="2023-05-11T15:57:00Z">
              <w:r w:rsidR="00853018">
                <w:rPr>
                  <w:rFonts w:eastAsia="SimSun" w:cstheme="minorHAnsi"/>
                  <w:sz w:val="28"/>
                  <w:szCs w:val="28"/>
                  <w:highlight w:val="yellow"/>
                  <w:lang w:val="en-SG"/>
                </w:rPr>
                <w:t>Weather patterns are inf</w:t>
              </w:r>
              <w:r w:rsidR="003646C7">
                <w:rPr>
                  <w:rFonts w:eastAsia="SimSun" w:cstheme="minorHAnsi"/>
                  <w:sz w:val="28"/>
                  <w:szCs w:val="28"/>
                  <w:highlight w:val="yellow"/>
                  <w:lang w:val="en-SG"/>
                </w:rPr>
                <w:t xml:space="preserve">luenced by </w:t>
              </w:r>
            </w:ins>
            <w:ins w:id="130" w:author="Yujia He" w:date="2023-05-11T15:58:00Z">
              <w:r w:rsidR="003646C7">
                <w:rPr>
                  <w:rFonts w:eastAsia="SimSun" w:cstheme="minorHAnsi"/>
                  <w:sz w:val="28"/>
                  <w:szCs w:val="28"/>
                  <w:highlight w:val="yellow"/>
                  <w:lang w:val="en-SG"/>
                </w:rPr>
                <w:t>many processes, including ocean currents, atmospheric circulation</w:t>
              </w:r>
              <w:r w:rsidR="00C30737">
                <w:rPr>
                  <w:rFonts w:eastAsia="SimSun" w:cstheme="minorHAnsi"/>
                  <w:sz w:val="28"/>
                  <w:szCs w:val="28"/>
                  <w:highlight w:val="yellow"/>
                  <w:lang w:val="en-SG"/>
                </w:rPr>
                <w:t>, and the rotation of the Earth. As a result, weather system can travel long distances and i</w:t>
              </w:r>
            </w:ins>
            <w:ins w:id="131" w:author="Yujia He" w:date="2023-05-11T15:59:00Z">
              <w:r w:rsidR="00C30737">
                <w:rPr>
                  <w:rFonts w:eastAsia="SimSun" w:cstheme="minorHAnsi"/>
                  <w:sz w:val="28"/>
                  <w:szCs w:val="28"/>
                  <w:highlight w:val="yellow"/>
                  <w:lang w:val="en-SG"/>
                </w:rPr>
                <w:t>mpact multiple regions and countries, regardless of national bo</w:t>
              </w:r>
              <w:r w:rsidR="0071199D">
                <w:rPr>
                  <w:rFonts w:eastAsia="SimSun" w:cstheme="minorHAnsi"/>
                  <w:sz w:val="28"/>
                  <w:szCs w:val="28"/>
                  <w:highlight w:val="yellow"/>
                  <w:lang w:val="en-SG"/>
                </w:rPr>
                <w:t xml:space="preserve">rders. </w:t>
              </w:r>
            </w:ins>
            <w:ins w:id="132" w:author="Yujia He" w:date="2023-05-11T15:54:00Z">
              <w:r w:rsidR="002A658F">
                <w:rPr>
                  <w:rFonts w:eastAsia="SimSun" w:cstheme="minorHAnsi"/>
                  <w:sz w:val="28"/>
                  <w:szCs w:val="28"/>
                  <w:highlight w:val="yellow"/>
                  <w:lang w:val="en-SG"/>
                </w:rPr>
                <w:t xml:space="preserve"> </w:t>
              </w:r>
            </w:ins>
            <w:del w:id="133" w:author="Yujia He" w:date="2023-05-11T15:52:00Z">
              <w:r w:rsidRPr="008831DE" w:rsidDel="00567D59">
                <w:rPr>
                  <w:rFonts w:eastAsia="SimSun" w:cstheme="minorHAnsi"/>
                  <w:sz w:val="28"/>
                  <w:szCs w:val="28"/>
                  <w:highlight w:val="yellow"/>
                </w:rPr>
                <w:delText>There are challenges in forecasting Singapore’s weather due to our small land area. Hence, we need to observe the weather</w:delText>
              </w:r>
              <w:r w:rsidR="00156BCD" w:rsidRPr="008831DE" w:rsidDel="00567D59">
                <w:rPr>
                  <w:rFonts w:eastAsia="SimSun" w:cstheme="minorHAnsi"/>
                  <w:sz w:val="28"/>
                  <w:szCs w:val="28"/>
                  <w:highlight w:val="yellow"/>
                </w:rPr>
                <w:delText>/climate</w:delText>
              </w:r>
              <w:r w:rsidRPr="008831DE" w:rsidDel="00567D59">
                <w:rPr>
                  <w:rFonts w:eastAsia="SimSun" w:cstheme="minorHAnsi"/>
                  <w:sz w:val="28"/>
                  <w:szCs w:val="28"/>
                  <w:highlight w:val="yellow"/>
                </w:rPr>
                <w:delText xml:space="preserve"> in our neighbouring countries and surrounding sea regions to predict </w:delText>
              </w:r>
              <w:r w:rsidR="00156BCD" w:rsidRPr="008831DE" w:rsidDel="00567D59">
                <w:rPr>
                  <w:rFonts w:eastAsia="SimSun" w:cstheme="minorHAnsi"/>
                  <w:sz w:val="28"/>
                  <w:szCs w:val="28"/>
                  <w:highlight w:val="yellow"/>
                </w:rPr>
                <w:delText>Singapore’s weather.</w:delText>
              </w:r>
            </w:del>
            <w:r w:rsidR="00156BCD" w:rsidRPr="008831DE">
              <w:rPr>
                <w:rFonts w:eastAsia="SimSun" w:cstheme="minorHAnsi"/>
                <w:sz w:val="28"/>
                <w:szCs w:val="28"/>
              </w:rPr>
              <w:t xml:space="preserve"> </w:t>
            </w:r>
          </w:p>
          <w:p w14:paraId="40DE8690" w14:textId="33DD1DF3" w:rsidR="00156BCD" w:rsidRPr="008831DE" w:rsidRDefault="00156BCD" w:rsidP="00CD58A6">
            <w:pPr>
              <w:rPr>
                <w:rFonts w:eastAsia="SimSun" w:cstheme="minorHAnsi"/>
                <w:sz w:val="28"/>
                <w:szCs w:val="28"/>
              </w:rPr>
            </w:pPr>
          </w:p>
          <w:p w14:paraId="756DAFAA" w14:textId="77777777" w:rsidR="00567876" w:rsidRPr="008831DE" w:rsidRDefault="00156BCD" w:rsidP="00CD58A6">
            <w:pPr>
              <w:rPr>
                <w:rFonts w:eastAsia="SimSun" w:cstheme="minorHAnsi"/>
                <w:sz w:val="28"/>
                <w:szCs w:val="28"/>
              </w:rPr>
            </w:pPr>
            <w:r w:rsidRPr="008831DE">
              <w:rPr>
                <w:rFonts w:eastAsia="SimSun" w:cstheme="minorHAnsi"/>
                <w:sz w:val="28"/>
                <w:szCs w:val="28"/>
              </w:rPr>
              <w:t xml:space="preserve">&lt;this is </w:t>
            </w:r>
            <w:proofErr w:type="spellStart"/>
            <w:r w:rsidRPr="008831DE">
              <w:rPr>
                <w:rFonts w:eastAsia="SimSun" w:cstheme="minorHAnsi"/>
                <w:sz w:val="28"/>
                <w:szCs w:val="28"/>
              </w:rPr>
              <w:t>abit</w:t>
            </w:r>
            <w:proofErr w:type="spellEnd"/>
            <w:r w:rsidRPr="008831DE">
              <w:rPr>
                <w:rFonts w:eastAsia="SimSun" w:cstheme="minorHAnsi"/>
                <w:sz w:val="28"/>
                <w:szCs w:val="28"/>
              </w:rPr>
              <w:t xml:space="preserve"> weird, I think it is more of cos weather knows no boundaries and can ab advected to Singapore, so we keep watch of not just Singapore’s weather, but weather of our </w:t>
            </w:r>
            <w:proofErr w:type="spellStart"/>
            <w:r w:rsidRPr="008831DE">
              <w:rPr>
                <w:rFonts w:eastAsia="SimSun" w:cstheme="minorHAnsi"/>
                <w:sz w:val="28"/>
                <w:szCs w:val="28"/>
              </w:rPr>
              <w:t>neighbouring</w:t>
            </w:r>
            <w:proofErr w:type="spellEnd"/>
            <w:r w:rsidRPr="008831DE">
              <w:rPr>
                <w:rFonts w:eastAsia="SimSun" w:cstheme="minorHAnsi"/>
                <w:sz w:val="28"/>
                <w:szCs w:val="28"/>
              </w:rPr>
              <w:t xml:space="preserve"> countries and surrounding sea areas as well</w:t>
            </w:r>
            <w:r w:rsidR="00567876" w:rsidRPr="008831DE">
              <w:rPr>
                <w:rFonts w:eastAsia="SimSun" w:cstheme="minorHAnsi"/>
                <w:sz w:val="28"/>
                <w:szCs w:val="28"/>
              </w:rPr>
              <w:t xml:space="preserve">. </w:t>
            </w:r>
          </w:p>
          <w:p w14:paraId="44D2D2BC" w14:textId="540062EE" w:rsidR="00156BCD" w:rsidRPr="008831DE" w:rsidRDefault="00567876" w:rsidP="00CD58A6">
            <w:pPr>
              <w:rPr>
                <w:rFonts w:eastAsia="SimSun" w:cstheme="minorHAnsi"/>
                <w:sz w:val="28"/>
                <w:szCs w:val="28"/>
              </w:rPr>
            </w:pPr>
            <w:r w:rsidRPr="008831DE">
              <w:rPr>
                <w:rFonts w:eastAsia="SimSun" w:cstheme="minorHAnsi"/>
                <w:sz w:val="28"/>
                <w:szCs w:val="28"/>
              </w:rPr>
              <w:t xml:space="preserve">From one of Elaine’s interviews: Weather systems do not </w:t>
            </w:r>
            <w:proofErr w:type="spellStart"/>
            <w:r w:rsidRPr="008831DE">
              <w:rPr>
                <w:rFonts w:eastAsia="SimSun" w:cstheme="minorHAnsi"/>
                <w:sz w:val="28"/>
                <w:szCs w:val="28"/>
              </w:rPr>
              <w:t>recognise</w:t>
            </w:r>
            <w:proofErr w:type="spellEnd"/>
            <w:r w:rsidRPr="008831DE">
              <w:rPr>
                <w:rFonts w:eastAsia="SimSun" w:cstheme="minorHAnsi"/>
                <w:sz w:val="28"/>
                <w:szCs w:val="28"/>
              </w:rPr>
              <w:t xml:space="preserve"> national boundaries—processes that occur in one part of the world can often affect weather in other parts of the world. Therefore, to understand the state of the atmosphere over Singapore, we need observations over a much wider region beyond our island, which we obtain through international data exchange.</w:t>
            </w:r>
            <w:r w:rsidR="00156BCD" w:rsidRPr="008831DE">
              <w:rPr>
                <w:rFonts w:eastAsia="SimSun" w:cstheme="minorHAnsi"/>
                <w:sz w:val="28"/>
                <w:szCs w:val="28"/>
              </w:rPr>
              <w:t xml:space="preserve">&gt; </w:t>
            </w:r>
          </w:p>
          <w:p w14:paraId="62C3306B" w14:textId="350B1FC1" w:rsidR="00A04BE8" w:rsidRPr="008831DE" w:rsidRDefault="00E70688" w:rsidP="00CD58A6">
            <w:pPr>
              <w:rPr>
                <w:rFonts w:eastAsia="SimSun" w:cstheme="minorHAnsi"/>
                <w:sz w:val="28"/>
                <w:szCs w:val="28"/>
              </w:rPr>
            </w:pPr>
            <w:r w:rsidRPr="008831DE">
              <w:rPr>
                <w:rFonts w:eastAsia="SimSun" w:cstheme="minorHAnsi" w:hint="eastAsia"/>
                <w:sz w:val="28"/>
                <w:szCs w:val="28"/>
                <w:highlight w:val="yellow"/>
              </w:rPr>
              <w:lastRenderedPageBreak/>
              <w:t>YJ</w:t>
            </w:r>
            <w:r w:rsidRPr="008831DE">
              <w:rPr>
                <w:rFonts w:eastAsia="SimSun" w:cstheme="minorHAnsi" w:hint="eastAsia"/>
                <w:sz w:val="28"/>
                <w:szCs w:val="28"/>
                <w:highlight w:val="yellow"/>
              </w:rPr>
              <w:t>：</w:t>
            </w:r>
            <w:ins w:id="134" w:author="Yujia He" w:date="2023-05-11T16:00:00Z">
              <w:r w:rsidR="0071199D">
                <w:rPr>
                  <w:rFonts w:eastAsia="SimSun" w:cstheme="minorHAnsi" w:hint="eastAsia"/>
                  <w:sz w:val="28"/>
                  <w:szCs w:val="28"/>
                  <w:highlight w:val="yellow"/>
                </w:rPr>
                <w:t>气象无国界是因为天气系统是地球大气层的一部分，是一个相互联系、复杂的系统</w:t>
              </w:r>
              <w:r w:rsidR="008465E3">
                <w:rPr>
                  <w:rFonts w:eastAsia="SimSun" w:cstheme="minorHAnsi" w:hint="eastAsia"/>
                  <w:sz w:val="28"/>
                  <w:szCs w:val="28"/>
                  <w:highlight w:val="yellow"/>
                </w:rPr>
                <w:t>。这些气象</w:t>
              </w:r>
            </w:ins>
            <w:ins w:id="135" w:author="Yujia He" w:date="2023-05-11T16:01:00Z">
              <w:r w:rsidR="008465E3">
                <w:rPr>
                  <w:rFonts w:eastAsia="SimSun" w:cstheme="minorHAnsi" w:hint="eastAsia"/>
                  <w:sz w:val="28"/>
                  <w:szCs w:val="28"/>
                  <w:highlight w:val="yellow"/>
                </w:rPr>
                <w:t>因素受到许多不同的过程的影响，包括洋流、大气环流模式和地球自转等。因此，天气系统可以长距离移动，并</w:t>
              </w:r>
            </w:ins>
            <w:ins w:id="136" w:author="Yujia He" w:date="2023-05-11T16:02:00Z">
              <w:r w:rsidR="008465E3">
                <w:rPr>
                  <w:rFonts w:eastAsia="SimSun" w:cstheme="minorHAnsi" w:hint="eastAsia"/>
                  <w:sz w:val="28"/>
                  <w:szCs w:val="28"/>
                  <w:highlight w:val="yellow"/>
                </w:rPr>
                <w:t>影响多个地区和国家，而不受国界的限制</w:t>
              </w:r>
            </w:ins>
            <w:del w:id="137" w:author="Yujia He" w:date="2023-05-11T16:02:00Z">
              <w:r w:rsidRPr="008831DE" w:rsidDel="008465E3">
                <w:rPr>
                  <w:rFonts w:eastAsia="SimSun" w:cstheme="minorHAnsi" w:hint="eastAsia"/>
                  <w:sz w:val="28"/>
                  <w:szCs w:val="28"/>
                  <w:highlight w:val="yellow"/>
                </w:rPr>
                <w:delText>因为新加坡的</w:delText>
              </w:r>
              <w:r w:rsidR="002C77DA" w:rsidRPr="008831DE" w:rsidDel="008465E3">
                <w:rPr>
                  <w:rFonts w:eastAsia="SimSun" w:cstheme="minorHAnsi" w:hint="eastAsia"/>
                  <w:sz w:val="28"/>
                  <w:szCs w:val="28"/>
                  <w:highlight w:val="yellow"/>
                </w:rPr>
                <w:delText>国土</w:delText>
              </w:r>
              <w:r w:rsidRPr="008831DE" w:rsidDel="008465E3">
                <w:rPr>
                  <w:rFonts w:eastAsia="SimSun" w:cstheme="minorHAnsi" w:hint="eastAsia"/>
                  <w:sz w:val="28"/>
                  <w:szCs w:val="28"/>
                  <w:highlight w:val="yellow"/>
                </w:rPr>
                <w:delText>面积较小</w:delText>
              </w:r>
              <w:r w:rsidR="00FE5AC8" w:rsidRPr="008831DE" w:rsidDel="008465E3">
                <w:rPr>
                  <w:rFonts w:eastAsia="SimSun" w:cstheme="minorHAnsi" w:hint="eastAsia"/>
                  <w:sz w:val="28"/>
                  <w:szCs w:val="28"/>
                  <w:highlight w:val="yellow"/>
                </w:rPr>
                <w:delText>，我们在预测气候时也有一定难度，</w:delText>
              </w:r>
              <w:r w:rsidR="00722D9C" w:rsidRPr="008831DE" w:rsidDel="008465E3">
                <w:rPr>
                  <w:rFonts w:eastAsia="SimSun" w:cstheme="minorHAnsi" w:hint="eastAsia"/>
                  <w:sz w:val="28"/>
                  <w:szCs w:val="28"/>
                  <w:highlight w:val="yellow"/>
                </w:rPr>
                <w:delText>所以</w:delText>
              </w:r>
              <w:r w:rsidR="00553037" w:rsidRPr="008831DE" w:rsidDel="008465E3">
                <w:rPr>
                  <w:rFonts w:eastAsia="SimSun" w:cstheme="minorHAnsi" w:hint="eastAsia"/>
                  <w:sz w:val="28"/>
                  <w:szCs w:val="28"/>
                  <w:highlight w:val="yellow"/>
                </w:rPr>
                <w:delText>我们</w:delText>
              </w:r>
              <w:r w:rsidR="002A4B73" w:rsidRPr="008831DE" w:rsidDel="008465E3">
                <w:rPr>
                  <w:rFonts w:eastAsia="SimSun" w:cstheme="minorHAnsi" w:hint="eastAsia"/>
                  <w:sz w:val="28"/>
                  <w:szCs w:val="28"/>
                  <w:highlight w:val="yellow"/>
                </w:rPr>
                <w:delText>必须</w:delText>
              </w:r>
              <w:r w:rsidR="00553037" w:rsidRPr="008831DE" w:rsidDel="008465E3">
                <w:rPr>
                  <w:rFonts w:eastAsia="SimSun" w:cstheme="minorHAnsi" w:hint="eastAsia"/>
                  <w:sz w:val="28"/>
                  <w:szCs w:val="28"/>
                  <w:highlight w:val="yellow"/>
                </w:rPr>
                <w:delText>会观察邻国的</w:delText>
              </w:r>
              <w:r w:rsidR="002C77DA" w:rsidRPr="008831DE" w:rsidDel="008465E3">
                <w:rPr>
                  <w:rFonts w:eastAsia="SimSun" w:cstheme="minorHAnsi" w:hint="eastAsia"/>
                  <w:sz w:val="28"/>
                  <w:szCs w:val="28"/>
                  <w:highlight w:val="yellow"/>
                </w:rPr>
                <w:delText>气候，甚至是临近海域</w:delText>
              </w:r>
              <w:r w:rsidR="00341CD6" w:rsidRPr="008831DE" w:rsidDel="008465E3">
                <w:rPr>
                  <w:rFonts w:eastAsia="SimSun" w:cstheme="minorHAnsi" w:hint="eastAsia"/>
                  <w:sz w:val="28"/>
                  <w:szCs w:val="28"/>
                  <w:highlight w:val="yellow"/>
                </w:rPr>
                <w:delText>的情况</w:delText>
              </w:r>
              <w:r w:rsidR="00553037" w:rsidRPr="008831DE" w:rsidDel="008465E3">
                <w:rPr>
                  <w:rFonts w:eastAsia="SimSun" w:cstheme="minorHAnsi" w:hint="eastAsia"/>
                  <w:sz w:val="28"/>
                  <w:szCs w:val="28"/>
                  <w:highlight w:val="yellow"/>
                </w:rPr>
                <w:delText>来</w:delText>
              </w:r>
              <w:r w:rsidR="00437EC9" w:rsidRPr="008831DE" w:rsidDel="008465E3">
                <w:rPr>
                  <w:rFonts w:eastAsia="SimSun" w:cstheme="minorHAnsi" w:hint="eastAsia"/>
                  <w:sz w:val="28"/>
                  <w:szCs w:val="28"/>
                  <w:highlight w:val="yellow"/>
                </w:rPr>
                <w:delText>推</w:delText>
              </w:r>
              <w:r w:rsidR="00553037" w:rsidRPr="008831DE" w:rsidDel="008465E3">
                <w:rPr>
                  <w:rFonts w:eastAsia="SimSun" w:cstheme="minorHAnsi" w:hint="eastAsia"/>
                  <w:sz w:val="28"/>
                  <w:szCs w:val="28"/>
                  <w:highlight w:val="yellow"/>
                </w:rPr>
                <w:delText>断</w:delText>
              </w:r>
              <w:r w:rsidR="00722D9C" w:rsidRPr="008831DE" w:rsidDel="008465E3">
                <w:rPr>
                  <w:rFonts w:eastAsia="SimSun" w:cstheme="minorHAnsi" w:hint="eastAsia"/>
                  <w:sz w:val="28"/>
                  <w:szCs w:val="28"/>
                  <w:highlight w:val="yellow"/>
                </w:rPr>
                <w:delText>本地的气候。</w:delText>
              </w:r>
            </w:del>
          </w:p>
          <w:p w14:paraId="4E25A106" w14:textId="77777777" w:rsidR="00571679" w:rsidRPr="008831DE" w:rsidRDefault="00571679" w:rsidP="00CD58A6">
            <w:pPr>
              <w:rPr>
                <w:rFonts w:eastAsia="SimSun" w:cstheme="minorHAnsi"/>
                <w:sz w:val="28"/>
                <w:szCs w:val="28"/>
              </w:rPr>
            </w:pPr>
          </w:p>
          <w:p w14:paraId="60BF76B7" w14:textId="6A30DDB6" w:rsidR="00156BCD" w:rsidRPr="008831DE" w:rsidRDefault="00156BCD" w:rsidP="00CD58A6">
            <w:pPr>
              <w:rPr>
                <w:rFonts w:eastAsia="SimSun" w:cstheme="minorHAnsi"/>
                <w:sz w:val="28"/>
                <w:szCs w:val="28"/>
              </w:rPr>
            </w:pPr>
            <w:r w:rsidRPr="008831DE">
              <w:rPr>
                <w:rFonts w:eastAsia="SimSun" w:cstheme="minorHAnsi"/>
                <w:sz w:val="28"/>
                <w:szCs w:val="28"/>
              </w:rPr>
              <w:t xml:space="preserve">I: Other than </w:t>
            </w:r>
            <w:proofErr w:type="spellStart"/>
            <w:r w:rsidRPr="008831DE">
              <w:rPr>
                <w:rFonts w:eastAsia="SimSun" w:cstheme="minorHAnsi"/>
                <w:sz w:val="28"/>
                <w:szCs w:val="28"/>
              </w:rPr>
              <w:t>analysing</w:t>
            </w:r>
            <w:proofErr w:type="spellEnd"/>
            <w:r w:rsidRPr="008831DE">
              <w:rPr>
                <w:rFonts w:eastAsia="SimSun" w:cstheme="minorHAnsi"/>
                <w:sz w:val="28"/>
                <w:szCs w:val="28"/>
              </w:rPr>
              <w:t xml:space="preserve"> radar imagery, do you forecast the weather by observing the </w:t>
            </w:r>
            <w:r w:rsidR="008831DE" w:rsidRPr="008831DE">
              <w:rPr>
                <w:rFonts w:eastAsia="SimSun" w:cstheme="minorHAnsi"/>
                <w:sz w:val="28"/>
                <w:szCs w:val="28"/>
              </w:rPr>
              <w:t>sky</w:t>
            </w:r>
            <w:r w:rsidRPr="008831DE">
              <w:rPr>
                <w:rFonts w:eastAsia="SimSun" w:cstheme="minorHAnsi"/>
                <w:sz w:val="28"/>
                <w:szCs w:val="28"/>
              </w:rPr>
              <w:t xml:space="preserve"> with naked eyes?</w:t>
            </w:r>
          </w:p>
          <w:p w14:paraId="634AE3A3" w14:textId="5D60AC51" w:rsidR="00C9240A" w:rsidRPr="008831DE" w:rsidRDefault="000D62A7" w:rsidP="00CD58A6">
            <w:pPr>
              <w:rPr>
                <w:rFonts w:eastAsia="SimSun" w:cstheme="minorHAnsi"/>
                <w:sz w:val="28"/>
                <w:szCs w:val="28"/>
              </w:rPr>
            </w:pPr>
            <w:r w:rsidRPr="008831DE">
              <w:rPr>
                <w:rFonts w:eastAsia="SimSun" w:cstheme="minorHAnsi" w:hint="eastAsia"/>
                <w:sz w:val="28"/>
                <w:szCs w:val="28"/>
              </w:rPr>
              <w:t>I</w:t>
            </w:r>
            <w:r w:rsidR="00BC6EB5" w:rsidRPr="008831DE">
              <w:rPr>
                <w:rFonts w:eastAsia="SimSun" w:cstheme="minorHAnsi" w:hint="eastAsia"/>
                <w:sz w:val="28"/>
                <w:szCs w:val="28"/>
              </w:rPr>
              <w:t>：</w:t>
            </w:r>
            <w:r w:rsidR="008A4421" w:rsidRPr="008831DE">
              <w:rPr>
                <w:rFonts w:eastAsia="SimSun" w:cstheme="minorHAnsi" w:hint="eastAsia"/>
                <w:sz w:val="28"/>
                <w:szCs w:val="28"/>
              </w:rPr>
              <w:t>除了</w:t>
            </w:r>
            <w:r w:rsidRPr="008831DE">
              <w:rPr>
                <w:rFonts w:eastAsia="SimSun" w:cstheme="minorHAnsi" w:hint="eastAsia"/>
                <w:sz w:val="28"/>
                <w:szCs w:val="28"/>
              </w:rPr>
              <w:t>分析</w:t>
            </w:r>
            <w:r w:rsidR="008A4421" w:rsidRPr="008831DE">
              <w:rPr>
                <w:rFonts w:eastAsia="SimSun" w:cstheme="minorHAnsi" w:hint="eastAsia"/>
                <w:sz w:val="28"/>
                <w:szCs w:val="28"/>
              </w:rPr>
              <w:t>雷达图，你们会</w:t>
            </w:r>
            <w:r w:rsidRPr="008831DE">
              <w:rPr>
                <w:rFonts w:eastAsia="SimSun" w:cstheme="minorHAnsi" w:hint="eastAsia"/>
                <w:sz w:val="28"/>
                <w:szCs w:val="28"/>
              </w:rPr>
              <w:t>用</w:t>
            </w:r>
            <w:r w:rsidR="00F87FB0" w:rsidRPr="008831DE">
              <w:rPr>
                <w:rFonts w:eastAsia="SimSun" w:cstheme="minorHAnsi" w:hint="eastAsia"/>
                <w:sz w:val="28"/>
                <w:szCs w:val="28"/>
              </w:rPr>
              <w:t>肉眼</w:t>
            </w:r>
            <w:r w:rsidR="004B25A4" w:rsidRPr="008831DE">
              <w:rPr>
                <w:rFonts w:eastAsia="SimSun" w:cstheme="minorHAnsi" w:hint="eastAsia"/>
                <w:sz w:val="28"/>
                <w:szCs w:val="28"/>
              </w:rPr>
              <w:t>看天预测天气吗？</w:t>
            </w:r>
          </w:p>
          <w:p w14:paraId="78EAF131" w14:textId="35A09517" w:rsidR="004B25A4" w:rsidRPr="008831DE" w:rsidRDefault="004B25A4" w:rsidP="00CD58A6">
            <w:pPr>
              <w:rPr>
                <w:rFonts w:eastAsia="SimSun" w:cstheme="minorHAnsi"/>
                <w:sz w:val="28"/>
                <w:szCs w:val="28"/>
              </w:rPr>
            </w:pPr>
          </w:p>
          <w:p w14:paraId="6C846BB2" w14:textId="69601B9B" w:rsidR="00156BCD" w:rsidRPr="008831DE" w:rsidRDefault="00156BCD" w:rsidP="00CD58A6">
            <w:pPr>
              <w:rPr>
                <w:rFonts w:eastAsia="SimSun" w:cstheme="minorHAnsi"/>
                <w:sz w:val="28"/>
                <w:szCs w:val="28"/>
              </w:rPr>
            </w:pPr>
            <w:r w:rsidRPr="008831DE">
              <w:rPr>
                <w:rFonts w:eastAsia="SimSun" w:cstheme="minorHAnsi"/>
                <w:sz w:val="28"/>
                <w:szCs w:val="28"/>
                <w:highlight w:val="yellow"/>
              </w:rPr>
              <w:t>YJ:</w:t>
            </w:r>
            <w:del w:id="138" w:author="Yujia He" w:date="2023-05-11T02:39:00Z">
              <w:r w:rsidRPr="008831DE" w:rsidDel="003B5EDA">
                <w:rPr>
                  <w:rFonts w:eastAsia="SimSun" w:cstheme="minorHAnsi"/>
                  <w:sz w:val="28"/>
                  <w:szCs w:val="28"/>
                  <w:highlight w:val="yellow"/>
                </w:rPr>
                <w:delText xml:space="preserve"> </w:delText>
              </w:r>
            </w:del>
            <w:proofErr w:type="gramStart"/>
            <w:ins w:id="139" w:author="Yujia He" w:date="2023-05-11T02:39:00Z">
              <w:r w:rsidR="003B5EDA">
                <w:rPr>
                  <w:rFonts w:eastAsia="SimSun" w:cstheme="minorHAnsi"/>
                  <w:sz w:val="28"/>
                  <w:szCs w:val="28"/>
                  <w:highlight w:val="yellow"/>
                </w:rPr>
                <w:t>Y</w:t>
              </w:r>
              <w:r w:rsidR="003B5EDA">
                <w:rPr>
                  <w:rFonts w:eastAsia="SimSun" w:cstheme="minorHAnsi"/>
                  <w:sz w:val="28"/>
                  <w:szCs w:val="28"/>
                  <w:highlight w:val="yellow"/>
                  <w:lang w:val="en-SG"/>
                </w:rPr>
                <w:t>es</w:t>
              </w:r>
              <w:proofErr w:type="gramEnd"/>
              <w:r w:rsidR="003B5EDA">
                <w:rPr>
                  <w:rFonts w:eastAsia="SimSun" w:cstheme="minorHAnsi"/>
                  <w:sz w:val="28"/>
                  <w:szCs w:val="28"/>
                  <w:highlight w:val="yellow"/>
                  <w:lang w:val="en-SG"/>
                </w:rPr>
                <w:t xml:space="preserve"> we do. Despite the advances in technology, reporting of certain element</w:t>
              </w:r>
            </w:ins>
            <w:ins w:id="140" w:author="Yujia He" w:date="2023-05-11T02:40:00Z">
              <w:r w:rsidR="003B5EDA">
                <w:rPr>
                  <w:rFonts w:eastAsia="SimSun" w:cstheme="minorHAnsi"/>
                  <w:sz w:val="28"/>
                  <w:szCs w:val="28"/>
                  <w:highlight w:val="yellow"/>
                  <w:lang w:val="en-SG"/>
                </w:rPr>
                <w:t xml:space="preserve">s of weather such as cloud type and visibility still require the inputs from human observers. </w:t>
              </w:r>
            </w:ins>
            <w:ins w:id="141" w:author="Yujia He" w:date="2023-05-11T02:41:00Z">
              <w:r w:rsidR="003B5EDA">
                <w:rPr>
                  <w:rFonts w:eastAsia="SimSun" w:cstheme="minorHAnsi"/>
                  <w:sz w:val="28"/>
                  <w:szCs w:val="28"/>
                  <w:highlight w:val="yellow"/>
                  <w:lang w:val="en-SG"/>
                </w:rPr>
                <w:t xml:space="preserve">That is why we still need </w:t>
              </w:r>
            </w:ins>
            <w:ins w:id="142" w:author="Yujia He" w:date="2023-05-11T02:42:00Z">
              <w:r w:rsidR="003B5EDA">
                <w:rPr>
                  <w:rFonts w:eastAsia="SimSun" w:cstheme="minorHAnsi"/>
                  <w:sz w:val="28"/>
                  <w:szCs w:val="28"/>
                  <w:highlight w:val="yellow"/>
                  <w:lang w:val="en-SG"/>
                </w:rPr>
                <w:t xml:space="preserve">to go to the rooftops to do observation from time to time. </w:t>
              </w:r>
            </w:ins>
            <w:ins w:id="143" w:author="Yujia He" w:date="2023-05-11T02:41:00Z">
              <w:r w:rsidR="003B5EDA">
                <w:rPr>
                  <w:rFonts w:eastAsia="SimSun" w:cstheme="minorHAnsi"/>
                  <w:sz w:val="28"/>
                  <w:szCs w:val="28"/>
                  <w:highlight w:val="yellow"/>
                  <w:lang w:val="en-SG"/>
                </w:rPr>
                <w:t>The cameras installed at Changi Airport and Seletar Airport</w:t>
              </w:r>
            </w:ins>
            <w:ins w:id="144" w:author="Yujia He" w:date="2023-05-11T02:42:00Z">
              <w:r w:rsidR="003B5EDA">
                <w:rPr>
                  <w:rFonts w:eastAsia="SimSun" w:cstheme="minorHAnsi"/>
                  <w:sz w:val="28"/>
                  <w:szCs w:val="28"/>
                  <w:highlight w:val="yellow"/>
                  <w:lang w:val="en-SG"/>
                </w:rPr>
                <w:t xml:space="preserve"> also help us a lot.</w:t>
              </w:r>
            </w:ins>
            <w:ins w:id="145" w:author="Yujia He" w:date="2023-05-11T02:43:00Z">
              <w:r w:rsidR="003B5EDA">
                <w:rPr>
                  <w:rFonts w:eastAsia="SimSun" w:cstheme="minorHAnsi"/>
                  <w:sz w:val="28"/>
                  <w:szCs w:val="28"/>
                  <w:highlight w:val="yellow"/>
                  <w:lang w:val="en-SG"/>
                </w:rPr>
                <w:t xml:space="preserve"> </w:t>
              </w:r>
            </w:ins>
            <w:ins w:id="146" w:author="Yujia He" w:date="2023-05-11T02:44:00Z">
              <w:r w:rsidR="003B5EDA">
                <w:rPr>
                  <w:rFonts w:eastAsia="SimSun" w:cstheme="minorHAnsi"/>
                  <w:sz w:val="28"/>
                  <w:szCs w:val="28"/>
                  <w:highlight w:val="yellow"/>
                  <w:lang w:val="en-SG"/>
                </w:rPr>
                <w:t>Sometimes we</w:t>
              </w:r>
            </w:ins>
            <w:ins w:id="147" w:author="Yujia He" w:date="2023-05-11T02:43:00Z">
              <w:r w:rsidR="003B5EDA">
                <w:rPr>
                  <w:rFonts w:eastAsia="SimSun" w:cstheme="minorHAnsi"/>
                  <w:sz w:val="28"/>
                  <w:szCs w:val="28"/>
                  <w:highlight w:val="yellow"/>
                  <w:lang w:val="en-SG"/>
                </w:rPr>
                <w:t xml:space="preserve"> will look at the clouds around us to do fo</w:t>
              </w:r>
            </w:ins>
            <w:ins w:id="148" w:author="Yujia He" w:date="2023-05-11T02:44:00Z">
              <w:r w:rsidR="003B5EDA">
                <w:rPr>
                  <w:rFonts w:eastAsia="SimSun" w:cstheme="minorHAnsi"/>
                  <w:sz w:val="28"/>
                  <w:szCs w:val="28"/>
                  <w:highlight w:val="yellow"/>
                  <w:lang w:val="en-SG"/>
                </w:rPr>
                <w:t>recast</w:t>
              </w:r>
            </w:ins>
            <w:ins w:id="149" w:author="Yujia He" w:date="2023-05-11T02:41:00Z">
              <w:r w:rsidR="003B5EDA">
                <w:rPr>
                  <w:rFonts w:eastAsia="SimSun" w:cstheme="minorHAnsi"/>
                  <w:sz w:val="28"/>
                  <w:szCs w:val="28"/>
                  <w:highlight w:val="yellow"/>
                  <w:lang w:val="en-SG"/>
                </w:rPr>
                <w:t xml:space="preserve"> </w:t>
              </w:r>
            </w:ins>
            <w:del w:id="150" w:author="Yujia He" w:date="2023-05-11T02:39:00Z">
              <w:r w:rsidRPr="008831DE" w:rsidDel="003B5EDA">
                <w:rPr>
                  <w:rFonts w:eastAsia="SimSun" w:cstheme="minorHAnsi"/>
                  <w:sz w:val="28"/>
                  <w:szCs w:val="28"/>
                  <w:highlight w:val="yellow"/>
                </w:rPr>
                <w:delText xml:space="preserve">Yes we do, we make use of the cameras installed at Changi Airport and Seletar </w:delText>
              </w:r>
              <w:r w:rsidR="008831DE" w:rsidDel="003B5EDA">
                <w:rPr>
                  <w:rFonts w:eastAsia="SimSun" w:cstheme="minorHAnsi"/>
                  <w:sz w:val="28"/>
                  <w:szCs w:val="28"/>
                  <w:highlight w:val="yellow"/>
                </w:rPr>
                <w:delText>A</w:delText>
              </w:r>
              <w:r w:rsidRPr="008831DE" w:rsidDel="003B5EDA">
                <w:rPr>
                  <w:rFonts w:eastAsia="SimSun" w:cstheme="minorHAnsi"/>
                  <w:sz w:val="28"/>
                  <w:szCs w:val="28"/>
                  <w:highlight w:val="yellow"/>
                </w:rPr>
                <w:delText>irport to observe the clouds and weather conditions</w:delText>
              </w:r>
            </w:del>
            <w:r w:rsidRPr="008831DE">
              <w:rPr>
                <w:rFonts w:eastAsia="SimSun" w:cstheme="minorHAnsi"/>
                <w:sz w:val="28"/>
                <w:szCs w:val="28"/>
                <w:highlight w:val="yellow"/>
              </w:rPr>
              <w:t xml:space="preserve">. For example, </w:t>
            </w:r>
            <w:r w:rsidR="00C31DD4" w:rsidRPr="008831DE">
              <w:rPr>
                <w:rFonts w:eastAsia="SimSun" w:cstheme="minorHAnsi"/>
                <w:sz w:val="28"/>
                <w:szCs w:val="28"/>
                <w:highlight w:val="yellow"/>
              </w:rPr>
              <w:t>tall,</w:t>
            </w:r>
            <w:r w:rsidRPr="008831DE">
              <w:rPr>
                <w:rFonts w:eastAsia="SimSun" w:cstheme="minorHAnsi"/>
                <w:sz w:val="28"/>
                <w:szCs w:val="28"/>
                <w:highlight w:val="yellow"/>
              </w:rPr>
              <w:t xml:space="preserve"> </w:t>
            </w:r>
            <w:r w:rsidR="00C31DD4" w:rsidRPr="008831DE">
              <w:rPr>
                <w:rFonts w:eastAsia="SimSun" w:cstheme="minorHAnsi"/>
                <w:sz w:val="28"/>
                <w:szCs w:val="28"/>
                <w:highlight w:val="yellow"/>
              </w:rPr>
              <w:t>broccoli-shaped clouds indicate potential development of thunder</w:t>
            </w:r>
            <w:r w:rsidR="0004467E" w:rsidRPr="008831DE">
              <w:rPr>
                <w:rFonts w:eastAsia="SimSun" w:cstheme="minorHAnsi"/>
                <w:sz w:val="28"/>
                <w:szCs w:val="28"/>
                <w:highlight w:val="yellow"/>
              </w:rPr>
              <w:t>y</w:t>
            </w:r>
            <w:r w:rsidR="00C31DD4" w:rsidRPr="008831DE">
              <w:rPr>
                <w:rFonts w:eastAsia="SimSun" w:cstheme="minorHAnsi"/>
                <w:sz w:val="28"/>
                <w:szCs w:val="28"/>
                <w:highlight w:val="yellow"/>
              </w:rPr>
              <w:t xml:space="preserve"> showers. (*insert </w:t>
            </w:r>
            <w:proofErr w:type="spellStart"/>
            <w:r w:rsidR="00C31DD4" w:rsidRPr="008831DE">
              <w:rPr>
                <w:rFonts w:eastAsia="SimSun" w:cstheme="minorHAnsi"/>
                <w:sz w:val="28"/>
                <w:szCs w:val="28"/>
                <w:highlight w:val="yellow"/>
              </w:rPr>
              <w:t>cctv</w:t>
            </w:r>
            <w:proofErr w:type="spellEnd"/>
            <w:r w:rsidR="00C31DD4" w:rsidRPr="008831DE">
              <w:rPr>
                <w:rFonts w:eastAsia="SimSun" w:cstheme="minorHAnsi"/>
                <w:sz w:val="28"/>
                <w:szCs w:val="28"/>
                <w:highlight w:val="yellow"/>
              </w:rPr>
              <w:t xml:space="preserve"> general shots)</w:t>
            </w:r>
          </w:p>
          <w:p w14:paraId="2FC5CBFE" w14:textId="19EF65C8" w:rsidR="004B25A4" w:rsidRPr="008831DE" w:rsidRDefault="004B25A4" w:rsidP="004B25A4">
            <w:pPr>
              <w:rPr>
                <w:rFonts w:eastAsia="SimSun" w:cstheme="minorHAnsi"/>
                <w:sz w:val="28"/>
                <w:szCs w:val="28"/>
              </w:rPr>
            </w:pPr>
            <w:r w:rsidRPr="008831DE">
              <w:rPr>
                <w:rFonts w:eastAsia="SimSun" w:cstheme="minorHAnsi"/>
                <w:sz w:val="28"/>
                <w:szCs w:val="28"/>
                <w:highlight w:val="yellow"/>
              </w:rPr>
              <w:t>YJ:</w:t>
            </w:r>
            <w:del w:id="151" w:author="Yujia He" w:date="2023-05-11T02:37:00Z">
              <w:r w:rsidRPr="008831DE" w:rsidDel="003B5EDA">
                <w:rPr>
                  <w:rFonts w:eastAsia="SimSun" w:cstheme="minorHAnsi"/>
                  <w:sz w:val="28"/>
                  <w:szCs w:val="28"/>
                  <w:highlight w:val="yellow"/>
                </w:rPr>
                <w:delText xml:space="preserve"> </w:delText>
              </w:r>
            </w:del>
            <w:ins w:id="152" w:author="Yujia He" w:date="2023-05-11T02:37:00Z">
              <w:r w:rsidR="003B5EDA" w:rsidRPr="003B5EDA">
                <w:rPr>
                  <w:rFonts w:eastAsia="SimSun" w:cstheme="minorHAnsi" w:hint="eastAsia"/>
                  <w:sz w:val="28"/>
                  <w:szCs w:val="28"/>
                  <w:highlight w:val="yellow"/>
                  <w:rPrChange w:id="153" w:author="Yujia He" w:date="2023-05-11T02:37:00Z">
                    <w:rPr>
                      <w:rFonts w:eastAsia="SimSun" w:cstheme="minorHAnsi" w:hint="eastAsia"/>
                      <w:sz w:val="28"/>
                      <w:szCs w:val="28"/>
                    </w:rPr>
                  </w:rPrChange>
                </w:rPr>
                <w:t>有啊，虽然如今科技已十分发达，但一些气象报告的元素如云的类型</w:t>
              </w:r>
              <w:r w:rsidR="003B5EDA">
                <w:rPr>
                  <w:rFonts w:eastAsia="SimSun" w:cstheme="minorHAnsi" w:hint="eastAsia"/>
                  <w:sz w:val="28"/>
                  <w:szCs w:val="28"/>
                  <w:highlight w:val="yellow"/>
                </w:rPr>
                <w:t>，</w:t>
              </w:r>
              <w:r w:rsidR="003B5EDA" w:rsidRPr="003B5EDA">
                <w:rPr>
                  <w:rFonts w:eastAsia="SimSun" w:cstheme="minorHAnsi" w:hint="eastAsia"/>
                  <w:sz w:val="28"/>
                  <w:szCs w:val="28"/>
                  <w:highlight w:val="yellow"/>
                  <w:rPrChange w:id="154" w:author="Yujia He" w:date="2023-05-11T02:37:00Z">
                    <w:rPr>
                      <w:rFonts w:eastAsia="SimSun" w:cstheme="minorHAnsi" w:hint="eastAsia"/>
                      <w:sz w:val="28"/>
                      <w:szCs w:val="28"/>
                    </w:rPr>
                  </w:rPrChange>
                </w:rPr>
                <w:t>还有能见度等还是须凭肉眼做出观察。所以我们会时不时的去天台做观测，同时设置在樟宜机场和实力达机场的监控器也给我们带来很多帮助。</w:t>
              </w:r>
            </w:ins>
            <w:ins w:id="155" w:author="Yujia He" w:date="2023-05-11T02:45:00Z">
              <w:r w:rsidR="003B5EDA">
                <w:rPr>
                  <w:rFonts w:eastAsia="SimSun" w:cstheme="minorHAnsi" w:hint="eastAsia"/>
                  <w:sz w:val="28"/>
                  <w:szCs w:val="28"/>
                  <w:highlight w:val="yellow"/>
                </w:rPr>
                <w:t>有时</w:t>
              </w:r>
            </w:ins>
            <w:ins w:id="156" w:author="Yujia He" w:date="2023-05-11T02:37:00Z">
              <w:r w:rsidR="003B5EDA" w:rsidRPr="003B5EDA">
                <w:rPr>
                  <w:rFonts w:eastAsia="SimSun" w:cstheme="minorHAnsi" w:hint="eastAsia"/>
                  <w:sz w:val="28"/>
                  <w:szCs w:val="28"/>
                  <w:highlight w:val="yellow"/>
                  <w:rPrChange w:id="157" w:author="Yujia He" w:date="2023-05-11T02:37:00Z">
                    <w:rPr>
                      <w:rFonts w:eastAsia="SimSun" w:cstheme="minorHAnsi" w:hint="eastAsia"/>
                      <w:sz w:val="28"/>
                      <w:szCs w:val="28"/>
                    </w:rPr>
                  </w:rPrChange>
                </w:rPr>
                <w:t>我们会观察周围的云朵来预测天气，如果有像花椰菜形状的积云，就代表可能会有雷电雨或暴雨降临</w:t>
              </w:r>
              <w:r w:rsidR="003B5EDA">
                <w:rPr>
                  <w:rFonts w:eastAsia="SimSun" w:cstheme="minorHAnsi" w:hint="eastAsia"/>
                  <w:sz w:val="28"/>
                  <w:szCs w:val="28"/>
                  <w:highlight w:val="yellow"/>
                </w:rPr>
                <w:t>。</w:t>
              </w:r>
            </w:ins>
            <w:del w:id="158" w:author="Yujia He" w:date="2023-05-11T02:37:00Z">
              <w:r w:rsidR="00ED5BA7" w:rsidRPr="008831DE" w:rsidDel="003B5EDA">
                <w:rPr>
                  <w:rFonts w:eastAsia="SimSun" w:cstheme="minorHAnsi" w:hint="eastAsia"/>
                  <w:sz w:val="28"/>
                  <w:szCs w:val="28"/>
                  <w:highlight w:val="yellow"/>
                </w:rPr>
                <w:delText>有啊，</w:delText>
              </w:r>
              <w:r w:rsidRPr="008831DE" w:rsidDel="003B5EDA">
                <w:rPr>
                  <w:rFonts w:eastAsia="SimSun" w:cstheme="minorHAnsi" w:hint="eastAsia"/>
                  <w:sz w:val="28"/>
                  <w:szCs w:val="28"/>
                  <w:highlight w:val="yellow"/>
                </w:rPr>
                <w:delText>我们会通过设置在樟宜机场和实力达机场的监控器，观察周围的云朵来预测天气，如果</w:delText>
              </w:r>
              <w:r w:rsidRPr="008831DE" w:rsidDel="003B5EDA">
                <w:rPr>
                  <w:rFonts w:eastAsia="SimSun" w:cstheme="minorHAnsi" w:hint="eastAsia"/>
                  <w:sz w:val="28"/>
                  <w:szCs w:val="28"/>
                  <w:highlight w:val="yellow"/>
                </w:rPr>
                <w:lastRenderedPageBreak/>
                <w:delText>有</w:delText>
              </w:r>
              <w:r w:rsidR="000D62A7" w:rsidRPr="008831DE" w:rsidDel="003B5EDA">
                <w:rPr>
                  <w:rFonts w:eastAsia="SimSun" w:cstheme="minorHAnsi" w:hint="eastAsia"/>
                  <w:sz w:val="28"/>
                  <w:szCs w:val="28"/>
                  <w:highlight w:val="yellow"/>
                </w:rPr>
                <w:delText>像花椰菜形状的</w:delText>
              </w:r>
              <w:r w:rsidRPr="008831DE" w:rsidDel="003B5EDA">
                <w:rPr>
                  <w:rFonts w:eastAsia="SimSun" w:cstheme="minorHAnsi" w:hint="eastAsia"/>
                  <w:sz w:val="28"/>
                  <w:szCs w:val="28"/>
                  <w:highlight w:val="yellow"/>
                </w:rPr>
                <w:delText>积云，就代表</w:delText>
              </w:r>
              <w:r w:rsidR="002C2BFE" w:rsidRPr="008831DE" w:rsidDel="003B5EDA">
                <w:rPr>
                  <w:rFonts w:eastAsia="SimSun" w:cstheme="minorHAnsi" w:hint="eastAsia"/>
                  <w:sz w:val="28"/>
                  <w:szCs w:val="28"/>
                  <w:highlight w:val="yellow"/>
                </w:rPr>
                <w:delText>可能</w:delText>
              </w:r>
              <w:r w:rsidR="000D62A7" w:rsidRPr="008831DE" w:rsidDel="003B5EDA">
                <w:rPr>
                  <w:rFonts w:eastAsia="SimSun" w:cstheme="minorHAnsi" w:hint="eastAsia"/>
                  <w:sz w:val="28"/>
                  <w:szCs w:val="28"/>
                  <w:highlight w:val="yellow"/>
                </w:rPr>
                <w:delText>会</w:delText>
              </w:r>
              <w:r w:rsidR="002C2BFE" w:rsidRPr="008831DE" w:rsidDel="003B5EDA">
                <w:rPr>
                  <w:rFonts w:eastAsia="SimSun" w:cstheme="minorHAnsi" w:hint="eastAsia"/>
                  <w:sz w:val="28"/>
                  <w:szCs w:val="28"/>
                  <w:highlight w:val="yellow"/>
                </w:rPr>
                <w:delText>有</w:delText>
              </w:r>
              <w:r w:rsidRPr="008831DE" w:rsidDel="003B5EDA">
                <w:rPr>
                  <w:rFonts w:eastAsia="SimSun" w:cstheme="minorHAnsi" w:hint="eastAsia"/>
                  <w:sz w:val="28"/>
                  <w:szCs w:val="28"/>
                  <w:highlight w:val="yellow"/>
                </w:rPr>
                <w:delText>雷电雨或暴雨</w:delText>
              </w:r>
              <w:r w:rsidR="002C2BFE" w:rsidRPr="008831DE" w:rsidDel="003B5EDA">
                <w:rPr>
                  <w:rFonts w:eastAsia="SimSun" w:cstheme="minorHAnsi" w:hint="eastAsia"/>
                  <w:sz w:val="28"/>
                  <w:szCs w:val="28"/>
                  <w:highlight w:val="yellow"/>
                </w:rPr>
                <w:delText>降临</w:delText>
              </w:r>
              <w:r w:rsidRPr="008831DE" w:rsidDel="003B5EDA">
                <w:rPr>
                  <w:rFonts w:eastAsia="SimSun" w:cstheme="minorHAnsi" w:hint="eastAsia"/>
                  <w:sz w:val="28"/>
                  <w:szCs w:val="28"/>
                  <w:highlight w:val="yellow"/>
                </w:rPr>
                <w:delText>。</w:delText>
              </w:r>
            </w:del>
            <w:r w:rsidR="000D62A7" w:rsidRPr="008831DE">
              <w:rPr>
                <w:rFonts w:eastAsia="SimSun" w:cstheme="minorHAnsi" w:hint="eastAsia"/>
                <w:sz w:val="28"/>
                <w:szCs w:val="28"/>
                <w:highlight w:val="yellow"/>
              </w:rPr>
              <w:t>（</w:t>
            </w:r>
            <w:r w:rsidR="000D62A7" w:rsidRPr="008831DE">
              <w:rPr>
                <w:rFonts w:eastAsia="SimSun" w:cstheme="minorHAnsi" w:hint="eastAsia"/>
                <w:sz w:val="28"/>
                <w:szCs w:val="28"/>
                <w:highlight w:val="yellow"/>
              </w:rPr>
              <w:t>*insert</w:t>
            </w:r>
            <w:r w:rsidR="000D62A7" w:rsidRPr="008831DE">
              <w:rPr>
                <w:rFonts w:eastAsia="SimSun" w:cstheme="minorHAnsi"/>
                <w:sz w:val="28"/>
                <w:szCs w:val="28"/>
                <w:highlight w:val="yellow"/>
              </w:rPr>
              <w:t xml:space="preserve"> </w:t>
            </w:r>
            <w:proofErr w:type="spellStart"/>
            <w:r w:rsidR="000D62A7" w:rsidRPr="008831DE">
              <w:rPr>
                <w:rFonts w:eastAsia="SimSun" w:cstheme="minorHAnsi" w:hint="eastAsia"/>
                <w:sz w:val="28"/>
                <w:szCs w:val="28"/>
                <w:highlight w:val="yellow"/>
              </w:rPr>
              <w:t>cctv</w:t>
            </w:r>
            <w:proofErr w:type="spellEnd"/>
            <w:r w:rsidR="000D62A7" w:rsidRPr="008831DE">
              <w:rPr>
                <w:rFonts w:eastAsia="SimSun" w:cstheme="minorHAnsi"/>
                <w:sz w:val="28"/>
                <w:szCs w:val="28"/>
                <w:highlight w:val="yellow"/>
              </w:rPr>
              <w:t xml:space="preserve"> </w:t>
            </w:r>
            <w:r w:rsidR="009D7A87" w:rsidRPr="008831DE">
              <w:rPr>
                <w:rFonts w:eastAsia="SimSun" w:cstheme="minorHAnsi"/>
                <w:sz w:val="28"/>
                <w:szCs w:val="28"/>
                <w:highlight w:val="yellow"/>
              </w:rPr>
              <w:t>general shots</w:t>
            </w:r>
            <w:r w:rsidR="000D62A7" w:rsidRPr="008831DE">
              <w:rPr>
                <w:rFonts w:eastAsia="SimSun" w:cstheme="minorHAnsi" w:hint="eastAsia"/>
                <w:sz w:val="28"/>
                <w:szCs w:val="28"/>
                <w:highlight w:val="yellow"/>
              </w:rPr>
              <w:t>）</w:t>
            </w:r>
          </w:p>
          <w:p w14:paraId="2B4C78DF" w14:textId="44CEA486" w:rsidR="004B25A4" w:rsidRPr="008831DE" w:rsidRDefault="004B25A4" w:rsidP="00CD58A6">
            <w:pPr>
              <w:rPr>
                <w:rFonts w:eastAsia="SimSun" w:cstheme="minorHAnsi"/>
                <w:sz w:val="28"/>
                <w:szCs w:val="28"/>
              </w:rPr>
            </w:pPr>
          </w:p>
          <w:p w14:paraId="468A8BBC" w14:textId="32E13D40" w:rsidR="00C31DD4" w:rsidRPr="008831DE" w:rsidRDefault="00C31DD4" w:rsidP="00CD58A6">
            <w:pPr>
              <w:rPr>
                <w:rFonts w:eastAsia="SimSun" w:cstheme="minorHAnsi"/>
                <w:sz w:val="28"/>
                <w:szCs w:val="28"/>
              </w:rPr>
            </w:pPr>
            <w:r w:rsidRPr="008831DE">
              <w:rPr>
                <w:rFonts w:eastAsia="SimSun" w:cstheme="minorHAnsi"/>
                <w:sz w:val="28"/>
                <w:szCs w:val="28"/>
              </w:rPr>
              <w:t>*</w:t>
            </w:r>
            <w:proofErr w:type="gramStart"/>
            <w:r w:rsidRPr="008831DE">
              <w:rPr>
                <w:rFonts w:eastAsia="SimSun" w:cstheme="minorHAnsi"/>
                <w:sz w:val="28"/>
                <w:szCs w:val="28"/>
              </w:rPr>
              <w:t>hosts</w:t>
            </w:r>
            <w:proofErr w:type="gramEnd"/>
            <w:r w:rsidRPr="008831DE">
              <w:rPr>
                <w:rFonts w:eastAsia="SimSun" w:cstheme="minorHAnsi"/>
                <w:sz w:val="28"/>
                <w:szCs w:val="28"/>
              </w:rPr>
              <w:t xml:space="preserve"> try to look at the clouds in the </w:t>
            </w:r>
            <w:proofErr w:type="spellStart"/>
            <w:r w:rsidRPr="008831DE">
              <w:rPr>
                <w:rFonts w:eastAsia="SimSun" w:cstheme="minorHAnsi"/>
                <w:sz w:val="28"/>
                <w:szCs w:val="28"/>
              </w:rPr>
              <w:t>cctv</w:t>
            </w:r>
            <w:proofErr w:type="spellEnd"/>
          </w:p>
          <w:p w14:paraId="05F787BC" w14:textId="7F7F0FA0" w:rsidR="00C31DD4" w:rsidRPr="008831DE" w:rsidRDefault="00C31DD4" w:rsidP="00CD58A6">
            <w:pPr>
              <w:rPr>
                <w:rFonts w:eastAsia="SimSun" w:cstheme="minorHAnsi"/>
                <w:sz w:val="28"/>
                <w:szCs w:val="28"/>
              </w:rPr>
            </w:pPr>
            <w:r w:rsidRPr="008831DE">
              <w:rPr>
                <w:rFonts w:eastAsia="SimSun" w:cstheme="minorHAnsi"/>
                <w:sz w:val="28"/>
                <w:szCs w:val="28"/>
              </w:rPr>
              <w:t xml:space="preserve">B: They all look the same to me (*don’t understand). How often do you check if there are any weather changes? </w:t>
            </w:r>
          </w:p>
          <w:p w14:paraId="482827CF" w14:textId="20E4B95D" w:rsidR="000D62A7" w:rsidRPr="008831DE" w:rsidRDefault="000D62A7" w:rsidP="00CD58A6">
            <w:pPr>
              <w:rPr>
                <w:rFonts w:eastAsia="SimSun" w:cstheme="minorHAnsi"/>
                <w:sz w:val="28"/>
                <w:szCs w:val="28"/>
              </w:rPr>
            </w:pPr>
            <w:r w:rsidRPr="008831DE">
              <w:rPr>
                <w:rFonts w:eastAsia="SimSun" w:cstheme="minorHAnsi"/>
                <w:sz w:val="28"/>
                <w:szCs w:val="28"/>
              </w:rPr>
              <w:t>*</w:t>
            </w:r>
            <w:r w:rsidRPr="008831DE">
              <w:rPr>
                <w:rFonts w:eastAsia="SimSun" w:cstheme="minorHAnsi" w:hint="eastAsia"/>
                <w:sz w:val="28"/>
                <w:szCs w:val="28"/>
              </w:rPr>
              <w:t>主持人尝试看</w:t>
            </w:r>
            <w:proofErr w:type="spellStart"/>
            <w:r w:rsidRPr="008831DE">
              <w:rPr>
                <w:rFonts w:eastAsia="SimSun" w:cstheme="minorHAnsi" w:hint="eastAsia"/>
                <w:sz w:val="28"/>
                <w:szCs w:val="28"/>
              </w:rPr>
              <w:t>cctv</w:t>
            </w:r>
            <w:proofErr w:type="spellEnd"/>
            <w:r w:rsidRPr="008831DE">
              <w:rPr>
                <w:rFonts w:eastAsia="SimSun" w:cstheme="minorHAnsi" w:hint="eastAsia"/>
                <w:sz w:val="28"/>
                <w:szCs w:val="28"/>
              </w:rPr>
              <w:t>的云</w:t>
            </w:r>
          </w:p>
          <w:p w14:paraId="6EDA7056" w14:textId="7DA4C674" w:rsidR="00D71C98" w:rsidRPr="008831DE" w:rsidRDefault="000D62A7" w:rsidP="00CD58A6">
            <w:pPr>
              <w:rPr>
                <w:rFonts w:eastAsia="SimSun" w:cstheme="minorHAnsi"/>
                <w:sz w:val="28"/>
                <w:szCs w:val="28"/>
              </w:rPr>
            </w:pPr>
            <w:r w:rsidRPr="008831DE">
              <w:rPr>
                <w:rFonts w:eastAsia="SimSun" w:cstheme="minorHAnsi" w:hint="eastAsia"/>
                <w:sz w:val="28"/>
                <w:szCs w:val="28"/>
              </w:rPr>
              <w:t>B</w:t>
            </w:r>
            <w:r w:rsidR="00D71C98" w:rsidRPr="008831DE">
              <w:rPr>
                <w:rFonts w:eastAsia="SimSun" w:cstheme="minorHAnsi"/>
                <w:sz w:val="28"/>
                <w:szCs w:val="28"/>
              </w:rPr>
              <w:t>:</w:t>
            </w:r>
            <w:r w:rsidRPr="008831DE">
              <w:rPr>
                <w:rFonts w:eastAsia="SimSun" w:cstheme="minorHAnsi"/>
                <w:sz w:val="28"/>
                <w:szCs w:val="28"/>
              </w:rPr>
              <w:t xml:space="preserve"> </w:t>
            </w:r>
            <w:r w:rsidRPr="008831DE">
              <w:rPr>
                <w:rFonts w:eastAsia="SimSun" w:cstheme="minorHAnsi" w:hint="eastAsia"/>
                <w:sz w:val="28"/>
                <w:szCs w:val="28"/>
              </w:rPr>
              <w:t>看来看去还是</w:t>
            </w:r>
            <w:r w:rsidR="00046B87" w:rsidRPr="008831DE">
              <w:rPr>
                <w:rFonts w:eastAsia="SimSun" w:cstheme="minorHAnsi" w:hint="eastAsia"/>
                <w:sz w:val="28"/>
                <w:szCs w:val="28"/>
              </w:rPr>
              <w:t>一样（</w:t>
            </w:r>
            <w:r w:rsidR="00046B87" w:rsidRPr="008831DE">
              <w:rPr>
                <w:rFonts w:eastAsia="SimSun" w:cstheme="minorHAnsi" w:hint="eastAsia"/>
                <w:sz w:val="28"/>
                <w:szCs w:val="28"/>
              </w:rPr>
              <w:t>*</w:t>
            </w:r>
            <w:r w:rsidR="00046B87" w:rsidRPr="008831DE">
              <w:rPr>
                <w:rFonts w:eastAsia="SimSun" w:cstheme="minorHAnsi" w:hint="eastAsia"/>
                <w:sz w:val="28"/>
                <w:szCs w:val="28"/>
              </w:rPr>
              <w:t>看不懂）。</w:t>
            </w:r>
            <w:r w:rsidR="00D71C98" w:rsidRPr="008831DE">
              <w:rPr>
                <w:rFonts w:eastAsia="SimSun" w:cstheme="minorHAnsi"/>
                <w:sz w:val="28"/>
                <w:szCs w:val="28"/>
              </w:rPr>
              <w:t xml:space="preserve"> </w:t>
            </w:r>
            <w:r w:rsidR="000E5F6B" w:rsidRPr="008831DE">
              <w:rPr>
                <w:rFonts w:eastAsia="SimSun" w:cstheme="minorHAnsi" w:hint="eastAsia"/>
                <w:sz w:val="28"/>
                <w:szCs w:val="28"/>
              </w:rPr>
              <w:t>你们每隔多久就得查看</w:t>
            </w:r>
            <w:ins w:id="159" w:author="Pei Yi LEONG (NEA)" w:date="2023-05-10T09:39:00Z">
              <w:r w:rsidR="00C31DD4" w:rsidRPr="008831DE">
                <w:rPr>
                  <w:rFonts w:eastAsia="SimSun" w:cstheme="minorHAnsi" w:hint="eastAsia"/>
                  <w:sz w:val="28"/>
                  <w:szCs w:val="28"/>
                </w:rPr>
                <w:t>天</w:t>
              </w:r>
            </w:ins>
            <w:r w:rsidR="00951C26" w:rsidRPr="008831DE">
              <w:rPr>
                <w:rFonts w:eastAsia="SimSun" w:cstheme="minorHAnsi" w:hint="eastAsia"/>
                <w:sz w:val="28"/>
                <w:szCs w:val="28"/>
              </w:rPr>
              <w:t>气</w:t>
            </w:r>
            <w:del w:id="160" w:author="Pei Yi LEONG (NEA)" w:date="2023-05-10T09:39:00Z">
              <w:r w:rsidR="00951C26" w:rsidRPr="008831DE" w:rsidDel="00C31DD4">
                <w:rPr>
                  <w:rFonts w:eastAsia="SimSun" w:cstheme="minorHAnsi" w:hint="eastAsia"/>
                  <w:sz w:val="28"/>
                  <w:szCs w:val="28"/>
                </w:rPr>
                <w:delText>候</w:delText>
              </w:r>
            </w:del>
            <w:r w:rsidR="00046B87" w:rsidRPr="008831DE">
              <w:rPr>
                <w:rFonts w:eastAsia="SimSun" w:cstheme="minorHAnsi" w:hint="eastAsia"/>
                <w:sz w:val="28"/>
                <w:szCs w:val="28"/>
              </w:rPr>
              <w:t>有没有</w:t>
            </w:r>
            <w:r w:rsidR="00951C26" w:rsidRPr="008831DE">
              <w:rPr>
                <w:rFonts w:eastAsia="SimSun" w:cstheme="minorHAnsi" w:hint="eastAsia"/>
                <w:sz w:val="28"/>
                <w:szCs w:val="28"/>
              </w:rPr>
              <w:t>变化呢？</w:t>
            </w:r>
          </w:p>
          <w:p w14:paraId="45F7FB16" w14:textId="16BF1EEB" w:rsidR="000E5F6B" w:rsidRPr="008831DE" w:rsidRDefault="000E5F6B" w:rsidP="00CD58A6">
            <w:pPr>
              <w:rPr>
                <w:ins w:id="161" w:author="Pei Yi LEONG (NEA)" w:date="2023-05-10T09:39:00Z"/>
                <w:rFonts w:eastAsia="SimSun" w:cstheme="minorHAnsi"/>
                <w:sz w:val="28"/>
                <w:szCs w:val="28"/>
              </w:rPr>
            </w:pPr>
          </w:p>
          <w:p w14:paraId="3D11DD36" w14:textId="069584F7" w:rsidR="00C31DD4" w:rsidRPr="008831DE" w:rsidRDefault="00C31DD4" w:rsidP="00CD58A6">
            <w:pPr>
              <w:rPr>
                <w:rFonts w:eastAsia="SimSun" w:cstheme="minorHAnsi"/>
                <w:sz w:val="28"/>
                <w:szCs w:val="28"/>
              </w:rPr>
            </w:pPr>
            <w:proofErr w:type="spellStart"/>
            <w:r w:rsidRPr="008831DE">
              <w:rPr>
                <w:rFonts w:eastAsia="SimSun" w:cstheme="minorHAnsi"/>
                <w:sz w:val="28"/>
                <w:szCs w:val="28"/>
                <w:highlight w:val="yellow"/>
              </w:rPr>
              <w:t>YJ:</w:t>
            </w:r>
            <w:del w:id="162" w:author="Yujia He" w:date="2023-05-11T10:54:00Z">
              <w:r w:rsidRPr="008831DE" w:rsidDel="0030212F">
                <w:rPr>
                  <w:rFonts w:eastAsia="SimSun" w:cstheme="minorHAnsi"/>
                  <w:sz w:val="28"/>
                  <w:szCs w:val="28"/>
                  <w:highlight w:val="yellow"/>
                </w:rPr>
                <w:delText xml:space="preserve"> </w:delText>
              </w:r>
            </w:del>
            <w:ins w:id="163" w:author="Yujia He" w:date="2023-05-11T10:54:00Z">
              <w:r w:rsidR="0030212F">
                <w:rPr>
                  <w:rFonts w:eastAsia="SimSun" w:cstheme="minorHAnsi"/>
                  <w:sz w:val="28"/>
                  <w:szCs w:val="28"/>
                  <w:highlight w:val="yellow"/>
                </w:rPr>
                <w:t>We</w:t>
              </w:r>
              <w:proofErr w:type="spellEnd"/>
              <w:r w:rsidR="0030212F">
                <w:rPr>
                  <w:rFonts w:eastAsia="SimSun" w:cstheme="minorHAnsi"/>
                  <w:sz w:val="28"/>
                  <w:szCs w:val="28"/>
                  <w:highlight w:val="yellow"/>
                </w:rPr>
                <w:t xml:space="preserve"> shall </w:t>
              </w:r>
              <w:r w:rsidR="00A23DA8">
                <w:rPr>
                  <w:rFonts w:eastAsia="SimSun" w:cstheme="minorHAnsi"/>
                  <w:sz w:val="28"/>
                  <w:szCs w:val="28"/>
                  <w:highlight w:val="yellow"/>
                </w:rPr>
                <w:t xml:space="preserve">maintain a constant watch of the weather and meteorological conditions </w:t>
              </w:r>
            </w:ins>
            <w:ins w:id="164" w:author="Yujia He" w:date="2023-05-11T10:55:00Z">
              <w:r w:rsidR="00F57E36">
                <w:rPr>
                  <w:rFonts w:eastAsia="SimSun" w:cstheme="minorHAnsi"/>
                  <w:sz w:val="28"/>
                  <w:szCs w:val="28"/>
                  <w:highlight w:val="yellow"/>
                </w:rPr>
                <w:t>for Singapore</w:t>
              </w:r>
              <w:r w:rsidR="003105E4">
                <w:rPr>
                  <w:rFonts w:eastAsia="SimSun" w:cstheme="minorHAnsi"/>
                  <w:sz w:val="28"/>
                  <w:szCs w:val="28"/>
                  <w:highlight w:val="yellow"/>
                </w:rPr>
                <w:t xml:space="preserve"> and amend the forecast </w:t>
              </w:r>
            </w:ins>
            <w:ins w:id="165" w:author="Yujia He" w:date="2023-05-11T10:56:00Z">
              <w:r w:rsidR="00F32E21">
                <w:rPr>
                  <w:rFonts w:eastAsia="SimSun" w:cstheme="minorHAnsi"/>
                  <w:sz w:val="28"/>
                  <w:szCs w:val="28"/>
                  <w:highlight w:val="yellow"/>
                </w:rPr>
                <w:t xml:space="preserve">when necessary. </w:t>
              </w:r>
            </w:ins>
            <w:del w:id="166" w:author="Yujia He" w:date="2023-05-11T10:54:00Z">
              <w:r w:rsidRPr="008831DE" w:rsidDel="0030212F">
                <w:rPr>
                  <w:rFonts w:eastAsia="SimSun" w:cstheme="minorHAnsi"/>
                  <w:sz w:val="28"/>
                  <w:szCs w:val="28"/>
                  <w:highlight w:val="yellow"/>
                </w:rPr>
                <w:delText>We check the weather every x minutes. If there are any weather changes, the system will sound an alert, and we will check</w:delText>
              </w:r>
              <w:r w:rsidR="008831DE" w:rsidDel="0030212F">
                <w:rPr>
                  <w:rFonts w:eastAsia="SimSun" w:cstheme="minorHAnsi"/>
                  <w:sz w:val="28"/>
                  <w:szCs w:val="28"/>
                  <w:highlight w:val="yellow"/>
                </w:rPr>
                <w:delText xml:space="preserve"> the system</w:delText>
              </w:r>
            </w:del>
            <w:r w:rsidRPr="008831DE">
              <w:rPr>
                <w:rFonts w:eastAsia="SimSun" w:cstheme="minorHAnsi"/>
                <w:sz w:val="28"/>
                <w:szCs w:val="28"/>
                <w:highlight w:val="yellow"/>
              </w:rPr>
              <w:t>.</w:t>
            </w:r>
            <w:r w:rsidRPr="008831DE">
              <w:rPr>
                <w:rFonts w:eastAsia="SimSun" w:cstheme="minorHAnsi"/>
                <w:sz w:val="28"/>
                <w:szCs w:val="28"/>
              </w:rPr>
              <w:t xml:space="preserve"> </w:t>
            </w:r>
          </w:p>
          <w:p w14:paraId="6122B26B" w14:textId="66A25FC2" w:rsidR="00C31DD4" w:rsidRPr="008831DE" w:rsidRDefault="00C31DD4" w:rsidP="00CD58A6">
            <w:pPr>
              <w:rPr>
                <w:rFonts w:eastAsia="SimSun" w:cstheme="minorHAnsi"/>
                <w:sz w:val="28"/>
                <w:szCs w:val="28"/>
              </w:rPr>
            </w:pPr>
            <w:r w:rsidRPr="008831DE">
              <w:rPr>
                <w:rFonts w:eastAsia="SimSun" w:cstheme="minorHAnsi"/>
                <w:sz w:val="28"/>
                <w:szCs w:val="28"/>
              </w:rPr>
              <w:t xml:space="preserve">&lt;weird. The alerts could be referring to LDS. More like We are always keeping watch of the </w:t>
            </w:r>
            <w:proofErr w:type="gramStart"/>
            <w:r w:rsidRPr="008831DE">
              <w:rPr>
                <w:rFonts w:eastAsia="SimSun" w:cstheme="minorHAnsi"/>
                <w:sz w:val="28"/>
                <w:szCs w:val="28"/>
              </w:rPr>
              <w:t>weather, and</w:t>
            </w:r>
            <w:proofErr w:type="gramEnd"/>
            <w:r w:rsidRPr="008831DE">
              <w:rPr>
                <w:rFonts w:eastAsia="SimSun" w:cstheme="minorHAnsi"/>
                <w:sz w:val="28"/>
                <w:szCs w:val="28"/>
              </w:rPr>
              <w:t xml:space="preserve"> will issue alerts in case of severe weather.&gt; </w:t>
            </w:r>
          </w:p>
          <w:p w14:paraId="322DA582" w14:textId="29A6E4A6" w:rsidR="00E6251A" w:rsidRPr="008831DE" w:rsidRDefault="000E5F6B" w:rsidP="00CD58A6">
            <w:pPr>
              <w:rPr>
                <w:rFonts w:eastAsia="SimSun" w:cstheme="minorHAnsi"/>
                <w:sz w:val="28"/>
                <w:szCs w:val="28"/>
              </w:rPr>
            </w:pPr>
            <w:r w:rsidRPr="008831DE">
              <w:rPr>
                <w:rFonts w:eastAsia="SimSun" w:cstheme="minorHAnsi" w:hint="eastAsia"/>
                <w:sz w:val="28"/>
                <w:szCs w:val="28"/>
              </w:rPr>
              <w:t>YJ</w:t>
            </w:r>
            <w:r w:rsidRPr="008831DE">
              <w:rPr>
                <w:rFonts w:eastAsia="SimSun" w:cstheme="minorHAnsi" w:hint="eastAsia"/>
                <w:sz w:val="28"/>
                <w:szCs w:val="28"/>
              </w:rPr>
              <w:t>：</w:t>
            </w:r>
            <w:ins w:id="167" w:author="Yujia He" w:date="2023-05-11T16:09:00Z">
              <w:r w:rsidR="00762984">
                <w:rPr>
                  <w:rFonts w:eastAsia="SimSun" w:cstheme="minorHAnsi" w:hint="eastAsia"/>
                  <w:sz w:val="28"/>
                  <w:szCs w:val="28"/>
                </w:rPr>
                <w:t>我们</w:t>
              </w:r>
            </w:ins>
            <w:ins w:id="168" w:author="Yujia He" w:date="2023-05-11T16:13:00Z">
              <w:r w:rsidR="00234912">
                <w:rPr>
                  <w:rFonts w:eastAsia="SimSun" w:cstheme="minorHAnsi" w:hint="eastAsia"/>
                  <w:sz w:val="28"/>
                  <w:szCs w:val="28"/>
                </w:rPr>
                <w:t>是持续</w:t>
              </w:r>
              <w:r w:rsidR="00D14E9E">
                <w:rPr>
                  <w:rFonts w:eastAsia="SimSun" w:cstheme="minorHAnsi" w:hint="eastAsia"/>
                  <w:sz w:val="28"/>
                  <w:szCs w:val="28"/>
                </w:rPr>
                <w:t>不间断</w:t>
              </w:r>
            </w:ins>
            <w:ins w:id="169" w:author="Yujia He" w:date="2023-05-11T16:14:00Z">
              <w:r w:rsidR="00E84A78">
                <w:rPr>
                  <w:rFonts w:eastAsia="SimSun" w:cstheme="minorHAnsi" w:hint="eastAsia"/>
                  <w:sz w:val="28"/>
                  <w:szCs w:val="28"/>
                </w:rPr>
                <w:t>地</w:t>
              </w:r>
              <w:r w:rsidR="00D14E9E">
                <w:rPr>
                  <w:rFonts w:eastAsia="SimSun" w:cstheme="minorHAnsi" w:hint="eastAsia"/>
                  <w:sz w:val="28"/>
                  <w:szCs w:val="28"/>
                </w:rPr>
                <w:t>监测和审查新加坡的天气情况，并在必要时修正预报。</w:t>
              </w:r>
            </w:ins>
            <w:del w:id="170" w:author="Yujia He" w:date="2023-05-11T16:09:00Z">
              <w:r w:rsidR="001031B0" w:rsidRPr="008831DE" w:rsidDel="00762984">
                <w:rPr>
                  <w:rFonts w:eastAsia="SimSun" w:cstheme="minorHAnsi" w:hint="eastAsia"/>
                  <w:sz w:val="28"/>
                  <w:szCs w:val="28"/>
                  <w:highlight w:val="cyan"/>
                </w:rPr>
                <w:delText>我们</w:delText>
              </w:r>
              <w:r w:rsidR="003C7BF9" w:rsidRPr="008831DE" w:rsidDel="00762984">
                <w:rPr>
                  <w:rFonts w:eastAsia="SimSun" w:cstheme="minorHAnsi" w:hint="eastAsia"/>
                  <w:sz w:val="28"/>
                  <w:szCs w:val="28"/>
                  <w:highlight w:val="cyan"/>
                </w:rPr>
                <w:delText>每隔</w:delText>
              </w:r>
              <w:r w:rsidR="003C7BF9" w:rsidRPr="008831DE" w:rsidDel="00762984">
                <w:rPr>
                  <w:rFonts w:eastAsia="SimSun" w:cstheme="minorHAnsi" w:hint="eastAsia"/>
                  <w:sz w:val="28"/>
                  <w:szCs w:val="28"/>
                  <w:highlight w:val="cyan"/>
                </w:rPr>
                <w:delText>X</w:delText>
              </w:r>
              <w:r w:rsidR="003C7BF9" w:rsidRPr="008831DE" w:rsidDel="00762984">
                <w:rPr>
                  <w:rFonts w:eastAsia="SimSun" w:cstheme="minorHAnsi" w:hint="eastAsia"/>
                  <w:sz w:val="28"/>
                  <w:szCs w:val="28"/>
                  <w:highlight w:val="cyan"/>
                </w:rPr>
                <w:delText>分钟就必须看一次</w:delText>
              </w:r>
              <w:r w:rsidR="003C7BF9" w:rsidRPr="008831DE" w:rsidDel="00762984">
                <w:rPr>
                  <w:rFonts w:eastAsia="SimSun" w:cstheme="minorHAnsi" w:hint="eastAsia"/>
                  <w:sz w:val="28"/>
                  <w:szCs w:val="28"/>
                  <w:highlight w:val="yellow"/>
                </w:rPr>
                <w:delText>，</w:delText>
              </w:r>
              <w:r w:rsidR="001031B0" w:rsidRPr="008831DE" w:rsidDel="00762984">
                <w:rPr>
                  <w:rFonts w:eastAsia="SimSun" w:cstheme="minorHAnsi" w:hint="eastAsia"/>
                  <w:sz w:val="28"/>
                  <w:szCs w:val="28"/>
                  <w:highlight w:val="cyan"/>
                </w:rPr>
                <w:delText>若气候有变化，系统也会</w:delText>
              </w:r>
              <w:r w:rsidR="00CE2C2E" w:rsidRPr="008831DE" w:rsidDel="00762984">
                <w:rPr>
                  <w:rFonts w:eastAsia="SimSun" w:cstheme="minorHAnsi" w:hint="eastAsia"/>
                  <w:sz w:val="28"/>
                  <w:szCs w:val="28"/>
                  <w:highlight w:val="cyan"/>
                </w:rPr>
                <w:delText>发出警报（</w:delText>
              </w:r>
              <w:r w:rsidR="00CE2C2E" w:rsidRPr="008831DE" w:rsidDel="00762984">
                <w:rPr>
                  <w:rFonts w:eastAsia="SimSun" w:cstheme="minorHAnsi" w:hint="eastAsia"/>
                  <w:sz w:val="28"/>
                  <w:szCs w:val="28"/>
                  <w:highlight w:val="cyan"/>
                </w:rPr>
                <w:delText>alert</w:delText>
              </w:r>
              <w:r w:rsidR="00CE2C2E" w:rsidRPr="008831DE" w:rsidDel="00762984">
                <w:rPr>
                  <w:rFonts w:eastAsia="SimSun" w:cstheme="minorHAnsi" w:hint="eastAsia"/>
                  <w:sz w:val="28"/>
                  <w:szCs w:val="28"/>
                  <w:highlight w:val="cyan"/>
                </w:rPr>
                <w:delText>）</w:delText>
              </w:r>
              <w:r w:rsidR="00356D12" w:rsidRPr="008831DE" w:rsidDel="00762984">
                <w:rPr>
                  <w:rFonts w:eastAsia="SimSun" w:cstheme="minorHAnsi" w:hint="eastAsia"/>
                  <w:sz w:val="28"/>
                  <w:szCs w:val="28"/>
                  <w:highlight w:val="cyan"/>
                </w:rPr>
                <w:delText>，</w:delText>
              </w:r>
              <w:r w:rsidR="00356D12" w:rsidRPr="008831DE" w:rsidDel="00762984">
                <w:rPr>
                  <w:rFonts w:eastAsia="SimSun" w:cstheme="minorHAnsi" w:hint="eastAsia"/>
                  <w:sz w:val="28"/>
                  <w:szCs w:val="28"/>
                  <w:highlight w:val="yellow"/>
                </w:rPr>
                <w:delText>我们就会</w:delText>
              </w:r>
              <w:r w:rsidR="000C3B00" w:rsidRPr="008831DE" w:rsidDel="00762984">
                <w:rPr>
                  <w:rFonts w:eastAsia="SimSun" w:cstheme="minorHAnsi" w:hint="eastAsia"/>
                  <w:sz w:val="28"/>
                  <w:szCs w:val="28"/>
                  <w:highlight w:val="yellow"/>
                </w:rPr>
                <w:delText>查看</w:delText>
              </w:r>
            </w:del>
            <w:r w:rsidR="000C3B00" w:rsidRPr="008831DE">
              <w:rPr>
                <w:rFonts w:eastAsia="SimSun" w:cstheme="minorHAnsi" w:hint="eastAsia"/>
                <w:sz w:val="28"/>
                <w:szCs w:val="28"/>
                <w:highlight w:val="yellow"/>
              </w:rPr>
              <w:t>。</w:t>
            </w:r>
          </w:p>
          <w:p w14:paraId="47E01CFC" w14:textId="7E4094DA" w:rsidR="00493A1A" w:rsidRPr="008831DE" w:rsidRDefault="00493A1A" w:rsidP="00CD58A6">
            <w:pPr>
              <w:rPr>
                <w:rFonts w:eastAsia="SimSun" w:cstheme="minorHAnsi"/>
                <w:sz w:val="28"/>
                <w:szCs w:val="28"/>
              </w:rPr>
            </w:pPr>
          </w:p>
          <w:p w14:paraId="0E9B674F" w14:textId="5A57E3E9" w:rsidR="00C31DD4" w:rsidRPr="008831DE" w:rsidRDefault="00C31DD4" w:rsidP="00CD58A6">
            <w:pPr>
              <w:rPr>
                <w:rFonts w:eastAsia="SimSun" w:cstheme="minorHAnsi"/>
                <w:sz w:val="28"/>
                <w:szCs w:val="28"/>
              </w:rPr>
            </w:pPr>
            <w:r w:rsidRPr="008831DE">
              <w:rPr>
                <w:rFonts w:eastAsia="SimSun" w:cstheme="minorHAnsi"/>
                <w:sz w:val="28"/>
                <w:szCs w:val="28"/>
              </w:rPr>
              <w:t xml:space="preserve">H: There are a lot of different computer images here, what weather parameter do they measure? </w:t>
            </w:r>
          </w:p>
          <w:p w14:paraId="48AE6D46" w14:textId="626ED6D8" w:rsidR="000C3B00" w:rsidRPr="008831DE" w:rsidRDefault="000C3B00" w:rsidP="00CD58A6">
            <w:pPr>
              <w:rPr>
                <w:rFonts w:eastAsia="SimSun" w:cstheme="minorHAnsi"/>
                <w:sz w:val="28"/>
                <w:szCs w:val="28"/>
              </w:rPr>
            </w:pPr>
            <w:r w:rsidRPr="008831DE">
              <w:rPr>
                <w:rFonts w:eastAsia="SimSun" w:cstheme="minorHAnsi" w:hint="eastAsia"/>
                <w:sz w:val="28"/>
                <w:szCs w:val="28"/>
              </w:rPr>
              <w:t>H</w:t>
            </w:r>
            <w:r w:rsidRPr="008831DE">
              <w:rPr>
                <w:rFonts w:eastAsia="SimSun" w:cstheme="minorHAnsi" w:hint="eastAsia"/>
                <w:sz w:val="28"/>
                <w:szCs w:val="28"/>
              </w:rPr>
              <w:t>：我看到其他电脑的图像都不一样，是观测什么气象呢？</w:t>
            </w:r>
          </w:p>
          <w:p w14:paraId="78CB7B81" w14:textId="78CF351D" w:rsidR="000C3B00" w:rsidRPr="008831DE" w:rsidRDefault="000C3B00" w:rsidP="00CD58A6">
            <w:pPr>
              <w:rPr>
                <w:rFonts w:eastAsia="SimSun" w:cstheme="minorHAnsi"/>
                <w:sz w:val="28"/>
                <w:szCs w:val="28"/>
              </w:rPr>
            </w:pPr>
          </w:p>
          <w:p w14:paraId="403580B6" w14:textId="4A16C5F7" w:rsidR="00C31DD4" w:rsidRPr="008831DE" w:rsidRDefault="00C31DD4" w:rsidP="00CD58A6">
            <w:pPr>
              <w:rPr>
                <w:rFonts w:eastAsia="SimSun" w:cstheme="minorHAnsi"/>
                <w:sz w:val="28"/>
                <w:szCs w:val="28"/>
              </w:rPr>
            </w:pPr>
            <w:r w:rsidRPr="008831DE">
              <w:rPr>
                <w:rFonts w:eastAsia="SimSun" w:cstheme="minorHAnsi"/>
                <w:sz w:val="28"/>
                <w:szCs w:val="28"/>
                <w:highlight w:val="yellow"/>
              </w:rPr>
              <w:t xml:space="preserve">YJ: </w:t>
            </w:r>
            <w:ins w:id="171" w:author="Yujia He" w:date="2023-05-11T11:18:00Z">
              <w:r w:rsidR="00255F7B">
                <w:rPr>
                  <w:rFonts w:eastAsia="SimSun" w:cstheme="minorHAnsi"/>
                  <w:sz w:val="28"/>
                  <w:szCs w:val="28"/>
                  <w:highlight w:val="yellow"/>
                </w:rPr>
                <w:t xml:space="preserve">The </w:t>
              </w:r>
            </w:ins>
            <w:ins w:id="172" w:author="Yujia He" w:date="2023-05-11T11:19:00Z">
              <w:r w:rsidR="001C34E6">
                <w:rPr>
                  <w:rFonts w:eastAsia="SimSun" w:cstheme="minorHAnsi"/>
                  <w:sz w:val="28"/>
                  <w:szCs w:val="28"/>
                  <w:highlight w:val="yellow"/>
                </w:rPr>
                <w:t xml:space="preserve">various images here are all the </w:t>
              </w:r>
            </w:ins>
            <w:ins w:id="173" w:author="Yujia He" w:date="2023-05-11T11:20:00Z">
              <w:r w:rsidR="00DD4E1A">
                <w:rPr>
                  <w:rFonts w:eastAsia="SimSun" w:cstheme="minorHAnsi"/>
                  <w:sz w:val="28"/>
                  <w:szCs w:val="28"/>
                  <w:highlight w:val="yellow"/>
                </w:rPr>
                <w:t xml:space="preserve">visualization </w:t>
              </w:r>
              <w:r w:rsidR="00BC1FE4">
                <w:rPr>
                  <w:rFonts w:eastAsia="SimSun" w:cstheme="minorHAnsi"/>
                  <w:sz w:val="28"/>
                  <w:szCs w:val="28"/>
                  <w:highlight w:val="yellow"/>
                </w:rPr>
                <w:t xml:space="preserve">outcomes of our </w:t>
              </w:r>
            </w:ins>
            <w:ins w:id="174" w:author="Yujia He" w:date="2023-05-11T11:21:00Z">
              <w:r w:rsidR="00B91697">
                <w:rPr>
                  <w:rFonts w:eastAsia="SimSun" w:cstheme="minorHAnsi"/>
                  <w:sz w:val="28"/>
                  <w:szCs w:val="28"/>
                  <w:highlight w:val="yellow"/>
                </w:rPr>
                <w:t>meteorological observation network.</w:t>
              </w:r>
            </w:ins>
            <w:ins w:id="175" w:author="Yujia He" w:date="2023-05-11T14:05:00Z">
              <w:r w:rsidR="00EA1A36">
                <w:rPr>
                  <w:rFonts w:eastAsia="SimSun" w:cstheme="minorHAnsi"/>
                  <w:sz w:val="28"/>
                  <w:szCs w:val="28"/>
                  <w:highlight w:val="yellow"/>
                </w:rPr>
                <w:t xml:space="preserve"> </w:t>
              </w:r>
            </w:ins>
            <w:del w:id="176" w:author="Yujia He" w:date="2023-05-11T11:18:00Z">
              <w:r w:rsidRPr="008831DE" w:rsidDel="00255F7B">
                <w:rPr>
                  <w:rFonts w:eastAsia="SimSun" w:cstheme="minorHAnsi"/>
                  <w:sz w:val="28"/>
                  <w:szCs w:val="28"/>
                  <w:highlight w:val="yellow"/>
                </w:rPr>
                <w:delText xml:space="preserve">Yes, there are more than ten different meteorological imagery here. </w:delText>
              </w:r>
            </w:del>
            <w:del w:id="177" w:author="Yujia He" w:date="2023-05-11T14:32:00Z">
              <w:r w:rsidRPr="008831DE" w:rsidDel="003251A8">
                <w:rPr>
                  <w:rFonts w:eastAsia="SimSun" w:cstheme="minorHAnsi"/>
                  <w:sz w:val="28"/>
                  <w:szCs w:val="28"/>
                  <w:highlight w:val="yellow"/>
                </w:rPr>
                <w:delText>This is the wind profile</w:delText>
              </w:r>
              <w:r w:rsidR="0004467E" w:rsidRPr="008831DE" w:rsidDel="003251A8">
                <w:rPr>
                  <w:rFonts w:eastAsia="SimSun" w:cstheme="minorHAnsi"/>
                  <w:sz w:val="28"/>
                  <w:szCs w:val="28"/>
                  <w:highlight w:val="yellow"/>
                </w:rPr>
                <w:delText>,</w:delText>
              </w:r>
              <w:r w:rsidRPr="008831DE" w:rsidDel="003251A8">
                <w:rPr>
                  <w:rFonts w:eastAsia="SimSun" w:cstheme="minorHAnsi"/>
                  <w:sz w:val="28"/>
                  <w:szCs w:val="28"/>
                  <w:highlight w:val="yellow"/>
                </w:rPr>
                <w:delText xml:space="preserve"> which is made up of wind barbs, </w:delText>
              </w:r>
              <w:r w:rsidR="004176DC" w:rsidRPr="008831DE" w:rsidDel="003251A8">
                <w:rPr>
                  <w:rFonts w:eastAsia="SimSun" w:cstheme="minorHAnsi"/>
                  <w:sz w:val="28"/>
                  <w:szCs w:val="28"/>
                  <w:highlight w:val="yellow"/>
                </w:rPr>
                <w:delText>and tells us</w:delText>
              </w:r>
              <w:r w:rsidRPr="008831DE" w:rsidDel="003251A8">
                <w:rPr>
                  <w:rFonts w:eastAsia="SimSun" w:cstheme="minorHAnsi"/>
                  <w:sz w:val="28"/>
                  <w:szCs w:val="28"/>
                  <w:highlight w:val="yellow"/>
                </w:rPr>
                <w:delText xml:space="preserve"> the wind speed and direction and different levels of the atmosphere</w:delText>
              </w:r>
            </w:del>
            <w:r w:rsidRPr="008831DE">
              <w:rPr>
                <w:rFonts w:eastAsia="SimSun" w:cstheme="minorHAnsi"/>
                <w:sz w:val="28"/>
                <w:szCs w:val="28"/>
                <w:highlight w:val="yellow"/>
              </w:rPr>
              <w:t xml:space="preserve">. </w:t>
            </w:r>
            <w:ins w:id="178" w:author="Yujia He" w:date="2023-05-11T14:32:00Z">
              <w:r w:rsidR="003251A8">
                <w:rPr>
                  <w:rFonts w:eastAsia="SimSun" w:cstheme="minorHAnsi"/>
                  <w:sz w:val="28"/>
                  <w:szCs w:val="28"/>
                  <w:highlight w:val="yellow"/>
                </w:rPr>
                <w:t>This is the win</w:t>
              </w:r>
              <w:r w:rsidR="00335CF6">
                <w:rPr>
                  <w:rFonts w:eastAsia="SimSun" w:cstheme="minorHAnsi"/>
                  <w:sz w:val="28"/>
                  <w:szCs w:val="28"/>
                  <w:highlight w:val="yellow"/>
                </w:rPr>
                <w:t xml:space="preserve">d </w:t>
              </w:r>
              <w:r w:rsidR="00335CF6">
                <w:rPr>
                  <w:rFonts w:eastAsia="SimSun" w:cstheme="minorHAnsi"/>
                  <w:sz w:val="28"/>
                  <w:szCs w:val="28"/>
                  <w:highlight w:val="yellow"/>
                </w:rPr>
                <w:lastRenderedPageBreak/>
                <w:t>profile, which is composed of wind barbs that provide information on the wind speed and direction at various levels of at</w:t>
              </w:r>
            </w:ins>
            <w:ins w:id="179" w:author="Yujia He" w:date="2023-05-11T14:33:00Z">
              <w:r w:rsidR="00335CF6">
                <w:rPr>
                  <w:rFonts w:eastAsia="SimSun" w:cstheme="minorHAnsi"/>
                  <w:sz w:val="28"/>
                  <w:szCs w:val="28"/>
                  <w:highlight w:val="yellow"/>
                </w:rPr>
                <w:t xml:space="preserve">mosphere. </w:t>
              </w:r>
            </w:ins>
            <w:r w:rsidR="0004467E" w:rsidRPr="008831DE">
              <w:rPr>
                <w:rFonts w:eastAsia="SimSun" w:cstheme="minorHAnsi"/>
                <w:sz w:val="28"/>
                <w:szCs w:val="28"/>
                <w:highlight w:val="yellow"/>
              </w:rPr>
              <w:t xml:space="preserve">This is </w:t>
            </w:r>
            <w:r w:rsidR="004176DC" w:rsidRPr="008831DE">
              <w:rPr>
                <w:rFonts w:eastAsia="SimSun" w:cstheme="minorHAnsi"/>
                <w:sz w:val="28"/>
                <w:szCs w:val="28"/>
                <w:highlight w:val="yellow"/>
              </w:rPr>
              <w:t>the</w:t>
            </w:r>
            <w:ins w:id="180" w:author="Yujia He" w:date="2023-05-11T14:33:00Z">
              <w:r w:rsidR="000D3E9A">
                <w:rPr>
                  <w:rFonts w:eastAsia="SimSun" w:cstheme="minorHAnsi"/>
                  <w:sz w:val="28"/>
                  <w:szCs w:val="28"/>
                  <w:highlight w:val="yellow"/>
                </w:rPr>
                <w:t xml:space="preserve"> lightning detection system</w:t>
              </w:r>
            </w:ins>
            <w:ins w:id="181" w:author="Yujia He" w:date="2023-05-11T14:34:00Z">
              <w:r w:rsidR="002949B3">
                <w:rPr>
                  <w:rFonts w:eastAsia="SimSun" w:cstheme="minorHAnsi"/>
                  <w:sz w:val="28"/>
                  <w:szCs w:val="28"/>
                  <w:highlight w:val="yellow"/>
                </w:rPr>
                <w:t>, which detects and locates lightning strikes.</w:t>
              </w:r>
            </w:ins>
            <w:ins w:id="182" w:author="Yujia He" w:date="2023-05-11T14:35:00Z">
              <w:r w:rsidR="008F22BD">
                <w:rPr>
                  <w:rFonts w:eastAsia="SimSun" w:cstheme="minorHAnsi"/>
                  <w:sz w:val="28"/>
                  <w:szCs w:val="28"/>
                  <w:highlight w:val="yellow"/>
                </w:rPr>
                <w:t xml:space="preserve"> Electromagne</w:t>
              </w:r>
              <w:r w:rsidR="00B62D45">
                <w:rPr>
                  <w:rFonts w:eastAsia="SimSun" w:cstheme="minorHAnsi"/>
                  <w:sz w:val="28"/>
                  <w:szCs w:val="28"/>
                  <w:highlight w:val="yellow"/>
                </w:rPr>
                <w:t>tic waves detected by sensors are transmitted to a central processor that determ</w:t>
              </w:r>
            </w:ins>
            <w:ins w:id="183" w:author="Yujia He" w:date="2023-05-11T14:36:00Z">
              <w:r w:rsidR="00B62D45">
                <w:rPr>
                  <w:rFonts w:eastAsia="SimSun" w:cstheme="minorHAnsi"/>
                  <w:sz w:val="28"/>
                  <w:szCs w:val="28"/>
                  <w:highlight w:val="yellow"/>
                </w:rPr>
                <w:t xml:space="preserve">ines the </w:t>
              </w:r>
              <w:r w:rsidR="00C81E9E">
                <w:rPr>
                  <w:rFonts w:eastAsia="SimSun" w:cstheme="minorHAnsi"/>
                  <w:sz w:val="28"/>
                  <w:szCs w:val="28"/>
                  <w:highlight w:val="yellow"/>
                </w:rPr>
                <w:t>location</w:t>
              </w:r>
            </w:ins>
            <w:ins w:id="184" w:author="Yujia He" w:date="2023-05-11T14:37:00Z">
              <w:r w:rsidR="00DD4EBB">
                <w:rPr>
                  <w:rFonts w:eastAsia="SimSun" w:cstheme="minorHAnsi"/>
                  <w:sz w:val="28"/>
                  <w:szCs w:val="28"/>
                  <w:highlight w:val="yellow"/>
                </w:rPr>
                <w:t xml:space="preserve">. </w:t>
              </w:r>
            </w:ins>
            <w:del w:id="185" w:author="Yujia He" w:date="2023-05-11T14:33:00Z">
              <w:r w:rsidR="004176DC" w:rsidRPr="008831DE" w:rsidDel="000D3E9A">
                <w:rPr>
                  <w:rFonts w:eastAsia="SimSun" w:cstheme="minorHAnsi"/>
                  <w:sz w:val="28"/>
                  <w:szCs w:val="28"/>
                  <w:highlight w:val="yellow"/>
                </w:rPr>
                <w:delText xml:space="preserve"> lightning map</w:delText>
              </w:r>
            </w:del>
            <w:del w:id="186" w:author="Yujia He" w:date="2023-05-11T14:34:00Z">
              <w:r w:rsidR="004176DC" w:rsidRPr="008831DE" w:rsidDel="002949B3">
                <w:rPr>
                  <w:rFonts w:eastAsia="SimSun" w:cstheme="minorHAnsi"/>
                  <w:sz w:val="28"/>
                  <w:szCs w:val="28"/>
                  <w:highlight w:val="yellow"/>
                </w:rPr>
                <w:delText>, which displays areas of lightning strikes.</w:delText>
              </w:r>
            </w:del>
            <w:r w:rsidR="004176DC" w:rsidRPr="008831DE">
              <w:rPr>
                <w:rFonts w:eastAsia="SimSun" w:cstheme="minorHAnsi"/>
                <w:sz w:val="28"/>
                <w:szCs w:val="28"/>
                <w:highlight w:val="yellow"/>
              </w:rPr>
              <w:t xml:space="preserve"> </w:t>
            </w:r>
            <w:del w:id="187" w:author="Yujia He" w:date="2023-05-11T14:38:00Z">
              <w:r w:rsidR="004176DC" w:rsidRPr="008831DE" w:rsidDel="00DD4EBB">
                <w:rPr>
                  <w:rFonts w:eastAsia="SimSun" w:cstheme="minorHAnsi"/>
                  <w:sz w:val="28"/>
                  <w:szCs w:val="28"/>
                  <w:highlight w:val="yellow"/>
                </w:rPr>
                <w:delText>When the threshold is exceeded</w:delText>
              </w:r>
            </w:del>
            <w:ins w:id="188" w:author="Yujia He" w:date="2023-05-11T14:38:00Z">
              <w:r w:rsidR="00DD4EBB">
                <w:rPr>
                  <w:rFonts w:eastAsia="SimSun" w:cstheme="minorHAnsi"/>
                  <w:sz w:val="28"/>
                  <w:szCs w:val="28"/>
                  <w:highlight w:val="yellow"/>
                </w:rPr>
                <w:t xml:space="preserve"> </w:t>
              </w:r>
            </w:ins>
            <w:ins w:id="189" w:author="Yujia He" w:date="2023-05-11T14:39:00Z">
              <w:r w:rsidR="00544642">
                <w:rPr>
                  <w:rFonts w:eastAsia="SimSun" w:cstheme="minorHAnsi"/>
                  <w:sz w:val="28"/>
                  <w:szCs w:val="28"/>
                  <w:highlight w:val="yellow"/>
                </w:rPr>
                <w:t>By setting the electromagnet</w:t>
              </w:r>
              <w:r w:rsidR="00A43E3B">
                <w:rPr>
                  <w:rFonts w:eastAsia="SimSun" w:cstheme="minorHAnsi"/>
                  <w:sz w:val="28"/>
                  <w:szCs w:val="28"/>
                  <w:highlight w:val="yellow"/>
                </w:rPr>
                <w:t>ic field strength criteria, o</w:t>
              </w:r>
            </w:ins>
            <w:ins w:id="190" w:author="Yujia He" w:date="2023-05-11T14:38:00Z">
              <w:r w:rsidR="00DD4EBB">
                <w:rPr>
                  <w:rFonts w:eastAsia="SimSun" w:cstheme="minorHAnsi"/>
                  <w:sz w:val="28"/>
                  <w:szCs w:val="28"/>
                  <w:highlight w:val="yellow"/>
                </w:rPr>
                <w:t xml:space="preserve">nce the value </w:t>
              </w:r>
              <w:r w:rsidR="00544642">
                <w:rPr>
                  <w:rFonts w:eastAsia="SimSun" w:cstheme="minorHAnsi"/>
                  <w:sz w:val="28"/>
                  <w:szCs w:val="28"/>
                  <w:highlight w:val="yellow"/>
                </w:rPr>
                <w:t>exceeds the threshold</w:t>
              </w:r>
            </w:ins>
            <w:r w:rsidR="004176DC" w:rsidRPr="008831DE">
              <w:rPr>
                <w:rFonts w:eastAsia="SimSun" w:cstheme="minorHAnsi"/>
                <w:sz w:val="28"/>
                <w:szCs w:val="28"/>
                <w:highlight w:val="yellow"/>
              </w:rPr>
              <w:t>, we will need to immediately issue lightning alert to the surrounding areas. The public should stop all outdoor activities and take shelter when lightning alerts are issued.</w:t>
            </w:r>
            <w:r w:rsidR="004176DC" w:rsidRPr="008831DE">
              <w:rPr>
                <w:rFonts w:eastAsia="SimSun" w:cstheme="minorHAnsi"/>
                <w:sz w:val="28"/>
                <w:szCs w:val="28"/>
              </w:rPr>
              <w:t xml:space="preserve"> </w:t>
            </w:r>
          </w:p>
          <w:p w14:paraId="42889B61" w14:textId="187CEA40" w:rsidR="00B30BBA" w:rsidRPr="008831DE" w:rsidRDefault="00493A1A" w:rsidP="00CD58A6">
            <w:pPr>
              <w:rPr>
                <w:rFonts w:eastAsia="SimSun" w:cstheme="minorHAnsi"/>
                <w:sz w:val="28"/>
                <w:szCs w:val="28"/>
                <w:highlight w:val="yellow"/>
              </w:rPr>
            </w:pPr>
            <w:proofErr w:type="gramStart"/>
            <w:r w:rsidRPr="008831DE">
              <w:rPr>
                <w:rFonts w:eastAsia="SimSun" w:cstheme="minorHAnsi"/>
                <w:sz w:val="28"/>
                <w:szCs w:val="28"/>
                <w:highlight w:val="yellow"/>
              </w:rPr>
              <w:t>YJ:</w:t>
            </w:r>
            <w:ins w:id="191" w:author="Yujia He" w:date="2023-05-11T14:06:00Z">
              <w:r w:rsidR="00BD5601">
                <w:rPr>
                  <w:rFonts w:eastAsia="SimSun" w:cstheme="minorHAnsi" w:hint="eastAsia"/>
                  <w:sz w:val="28"/>
                  <w:szCs w:val="28"/>
                  <w:highlight w:val="yellow"/>
                </w:rPr>
                <w:t>这里的各种图片都是我们</w:t>
              </w:r>
              <w:r w:rsidR="00675380">
                <w:rPr>
                  <w:rFonts w:eastAsia="SimSun" w:cstheme="minorHAnsi" w:hint="eastAsia"/>
                  <w:sz w:val="28"/>
                  <w:szCs w:val="28"/>
                  <w:highlight w:val="yellow"/>
                </w:rPr>
                <w:t>气象</w:t>
              </w:r>
            </w:ins>
            <w:ins w:id="192" w:author="Yujia He" w:date="2023-05-11T14:07:00Z">
              <w:r w:rsidR="00675380">
                <w:rPr>
                  <w:rFonts w:eastAsia="SimSun" w:cstheme="minorHAnsi" w:hint="eastAsia"/>
                  <w:sz w:val="28"/>
                  <w:szCs w:val="28"/>
                  <w:highlight w:val="yellow"/>
                </w:rPr>
                <w:t>观测网络的可视化</w:t>
              </w:r>
              <w:r w:rsidR="00A4166F">
                <w:rPr>
                  <w:rFonts w:eastAsia="SimSun" w:cstheme="minorHAnsi" w:hint="eastAsia"/>
                  <w:sz w:val="28"/>
                  <w:szCs w:val="28"/>
                  <w:highlight w:val="yellow"/>
                </w:rPr>
                <w:t>体现</w:t>
              </w:r>
              <w:proofErr w:type="gramEnd"/>
              <w:r w:rsidR="00A4166F">
                <w:rPr>
                  <w:rFonts w:eastAsia="SimSun" w:cstheme="minorHAnsi" w:hint="eastAsia"/>
                  <w:sz w:val="28"/>
                  <w:szCs w:val="28"/>
                  <w:highlight w:val="yellow"/>
                </w:rPr>
                <w:t>。比如，这个就是风廓线图</w:t>
              </w:r>
            </w:ins>
            <w:ins w:id="193" w:author="Yujia He" w:date="2023-05-11T14:08:00Z">
              <w:r w:rsidR="00F65630">
                <w:rPr>
                  <w:rFonts w:eastAsia="SimSun" w:cstheme="minorHAnsi"/>
                  <w:sz w:val="28"/>
                  <w:szCs w:val="28"/>
                  <w:highlight w:val="yellow"/>
                </w:rPr>
                <w:t>(Wind profiling)</w:t>
              </w:r>
            </w:ins>
            <w:ins w:id="194" w:author="Yujia He" w:date="2023-05-11T14:07:00Z">
              <w:r w:rsidR="00A4166F">
                <w:rPr>
                  <w:rFonts w:eastAsia="SimSun" w:cstheme="minorHAnsi" w:hint="eastAsia"/>
                  <w:sz w:val="28"/>
                  <w:szCs w:val="28"/>
                  <w:highlight w:val="yellow"/>
                </w:rPr>
                <w:t>，</w:t>
              </w:r>
            </w:ins>
            <w:ins w:id="195" w:author="Yujia He" w:date="2023-05-11T14:10:00Z">
              <w:r w:rsidR="005D7527">
                <w:rPr>
                  <w:rFonts w:eastAsia="SimSun" w:cstheme="minorHAnsi" w:hint="eastAsia"/>
                  <w:sz w:val="28"/>
                  <w:szCs w:val="28"/>
                  <w:highlight w:val="yellow"/>
                </w:rPr>
                <w:t>都是“风旗”</w:t>
              </w:r>
            </w:ins>
            <w:ins w:id="196" w:author="Yujia He" w:date="2023-05-11T14:11:00Z">
              <w:r w:rsidR="00AE2713">
                <w:rPr>
                  <w:rFonts w:eastAsia="SimSun" w:cstheme="minorHAnsi" w:hint="eastAsia"/>
                  <w:sz w:val="28"/>
                  <w:szCs w:val="28"/>
                  <w:highlight w:val="yellow"/>
                </w:rPr>
                <w:t>，</w:t>
              </w:r>
              <w:r w:rsidR="00941F68">
                <w:rPr>
                  <w:rFonts w:eastAsia="SimSun" w:cstheme="minorHAnsi" w:hint="eastAsia"/>
                  <w:sz w:val="28"/>
                  <w:szCs w:val="28"/>
                  <w:highlight w:val="yellow"/>
                </w:rPr>
                <w:t>让</w:t>
              </w:r>
            </w:ins>
            <w:ins w:id="197" w:author="Yujia He" w:date="2023-05-11T14:12:00Z">
              <w:r w:rsidR="005A7045">
                <w:rPr>
                  <w:rFonts w:eastAsia="SimSun" w:cstheme="minorHAnsi" w:hint="eastAsia"/>
                  <w:sz w:val="28"/>
                  <w:szCs w:val="28"/>
                  <w:highlight w:val="yellow"/>
                </w:rPr>
                <w:t>各个</w:t>
              </w:r>
            </w:ins>
            <w:ins w:id="198" w:author="Yujia He" w:date="2023-05-11T14:11:00Z">
              <w:r w:rsidR="00B049CE">
                <w:rPr>
                  <w:rFonts w:eastAsia="SimSun" w:cstheme="minorHAnsi" w:hint="eastAsia"/>
                  <w:sz w:val="28"/>
                  <w:szCs w:val="28"/>
                  <w:highlight w:val="yellow"/>
                </w:rPr>
                <w:t>高度</w:t>
              </w:r>
            </w:ins>
            <w:ins w:id="199" w:author="Yujia He" w:date="2023-05-11T14:12:00Z">
              <w:r w:rsidR="005A7045">
                <w:rPr>
                  <w:rFonts w:eastAsia="SimSun" w:cstheme="minorHAnsi" w:hint="eastAsia"/>
                  <w:sz w:val="28"/>
                  <w:szCs w:val="28"/>
                  <w:highlight w:val="yellow"/>
                </w:rPr>
                <w:t>层</w:t>
              </w:r>
            </w:ins>
            <w:ins w:id="200" w:author="Yujia He" w:date="2023-05-11T14:11:00Z">
              <w:r w:rsidR="00B049CE">
                <w:rPr>
                  <w:rFonts w:eastAsia="SimSun" w:cstheme="minorHAnsi" w:hint="eastAsia"/>
                  <w:sz w:val="28"/>
                  <w:szCs w:val="28"/>
                  <w:highlight w:val="yellow"/>
                </w:rPr>
                <w:t>和时刻的风速风向</w:t>
              </w:r>
            </w:ins>
            <w:ins w:id="201" w:author="Yujia He" w:date="2023-05-11T14:12:00Z">
              <w:r w:rsidR="005A7045">
                <w:rPr>
                  <w:rFonts w:eastAsia="SimSun" w:cstheme="minorHAnsi" w:hint="eastAsia"/>
                  <w:sz w:val="28"/>
                  <w:szCs w:val="28"/>
                  <w:highlight w:val="yellow"/>
                </w:rPr>
                <w:t>数据</w:t>
              </w:r>
              <w:r w:rsidR="00B049CE">
                <w:rPr>
                  <w:rFonts w:eastAsia="SimSun" w:cstheme="minorHAnsi" w:hint="eastAsia"/>
                  <w:sz w:val="28"/>
                  <w:szCs w:val="28"/>
                  <w:highlight w:val="yellow"/>
                </w:rPr>
                <w:t>一目了然。</w:t>
              </w:r>
            </w:ins>
            <w:ins w:id="202" w:author="Yujia He" w:date="2023-05-11T14:20:00Z">
              <w:r w:rsidR="004B6736">
                <w:rPr>
                  <w:rFonts w:eastAsia="SimSun" w:cstheme="minorHAnsi" w:hint="eastAsia"/>
                  <w:sz w:val="28"/>
                  <w:szCs w:val="28"/>
                  <w:highlight w:val="yellow"/>
                </w:rPr>
                <w:t>这个是我们的雷电</w:t>
              </w:r>
            </w:ins>
            <w:ins w:id="203" w:author="Yujia He" w:date="2023-05-11T14:22:00Z">
              <w:r w:rsidR="008A132E">
                <w:rPr>
                  <w:rFonts w:eastAsia="SimSun" w:cstheme="minorHAnsi" w:hint="eastAsia"/>
                  <w:sz w:val="28"/>
                  <w:szCs w:val="28"/>
                  <w:highlight w:val="yellow"/>
                </w:rPr>
                <w:t>监测预警系统</w:t>
              </w:r>
            </w:ins>
            <w:ins w:id="204" w:author="Yujia He" w:date="2023-05-11T14:20:00Z">
              <w:r w:rsidR="004B6736">
                <w:rPr>
                  <w:rFonts w:eastAsia="SimSun" w:cstheme="minorHAnsi" w:hint="eastAsia"/>
                  <w:sz w:val="28"/>
                  <w:szCs w:val="28"/>
                  <w:highlight w:val="yellow"/>
                </w:rPr>
                <w:t>，</w:t>
              </w:r>
            </w:ins>
            <w:ins w:id="205" w:author="Yujia He" w:date="2023-05-11T14:25:00Z">
              <w:r w:rsidR="00B93694">
                <w:rPr>
                  <w:rFonts w:eastAsia="SimSun" w:cstheme="minorHAnsi" w:hint="eastAsia"/>
                  <w:sz w:val="28"/>
                  <w:szCs w:val="28"/>
                  <w:highlight w:val="yellow"/>
                </w:rPr>
                <w:t>可对雷电</w:t>
              </w:r>
              <w:r w:rsidR="00823D8C">
                <w:rPr>
                  <w:rFonts w:eastAsia="SimSun" w:cstheme="minorHAnsi" w:hint="eastAsia"/>
                  <w:sz w:val="28"/>
                  <w:szCs w:val="28"/>
                  <w:highlight w:val="yellow"/>
                </w:rPr>
                <w:t>进行实时监测和定位。</w:t>
              </w:r>
            </w:ins>
            <w:ins w:id="206" w:author="Yujia He" w:date="2023-05-11T14:26:00Z">
              <w:r w:rsidR="000B7814">
                <w:rPr>
                  <w:rFonts w:eastAsia="SimSun" w:cstheme="minorHAnsi" w:hint="eastAsia"/>
                  <w:sz w:val="28"/>
                  <w:szCs w:val="28"/>
                  <w:highlight w:val="yellow"/>
                </w:rPr>
                <w:t>通过对电磁场强度</w:t>
              </w:r>
            </w:ins>
            <w:ins w:id="207" w:author="Yujia He" w:date="2023-05-11T14:27:00Z">
              <w:r w:rsidR="000B7814">
                <w:rPr>
                  <w:rFonts w:eastAsia="SimSun" w:cstheme="minorHAnsi" w:hint="eastAsia"/>
                  <w:sz w:val="28"/>
                  <w:szCs w:val="28"/>
                  <w:highlight w:val="yellow"/>
                </w:rPr>
                <w:t>标准进行设置，一旦数值超过阈值</w:t>
              </w:r>
              <w:r w:rsidR="00AD5E25">
                <w:rPr>
                  <w:rFonts w:eastAsia="SimSun" w:cstheme="minorHAnsi" w:hint="eastAsia"/>
                  <w:sz w:val="28"/>
                  <w:szCs w:val="28"/>
                  <w:highlight w:val="yellow"/>
                </w:rPr>
                <w:t>，此时预警设备就会发出警报</w:t>
              </w:r>
            </w:ins>
            <w:ins w:id="208" w:author="Yujia He" w:date="2023-05-11T14:29:00Z">
              <w:r w:rsidR="00464C84">
                <w:rPr>
                  <w:rFonts w:eastAsia="SimSun" w:cstheme="minorHAnsi" w:hint="eastAsia"/>
                  <w:sz w:val="28"/>
                  <w:szCs w:val="28"/>
                  <w:highlight w:val="yellow"/>
                </w:rPr>
                <w:t>声</w:t>
              </w:r>
            </w:ins>
            <w:ins w:id="209" w:author="Yujia He" w:date="2023-05-11T14:27:00Z">
              <w:r w:rsidR="006F0D07">
                <w:rPr>
                  <w:rFonts w:eastAsia="SimSun" w:cstheme="minorHAnsi" w:hint="eastAsia"/>
                  <w:sz w:val="28"/>
                  <w:szCs w:val="28"/>
                  <w:highlight w:val="yellow"/>
                </w:rPr>
                <w:t>，提示区域内将会</w:t>
              </w:r>
            </w:ins>
            <w:ins w:id="210" w:author="Yujia He" w:date="2023-05-11T14:28:00Z">
              <w:r w:rsidR="006F0D07">
                <w:rPr>
                  <w:rFonts w:eastAsia="SimSun" w:cstheme="minorHAnsi" w:hint="eastAsia"/>
                  <w:sz w:val="28"/>
                  <w:szCs w:val="28"/>
                  <w:highlight w:val="yellow"/>
                </w:rPr>
                <w:t>出现雷电现象，我们就会马上</w:t>
              </w:r>
              <w:r w:rsidR="00837C4A">
                <w:rPr>
                  <w:rFonts w:eastAsia="SimSun" w:cstheme="minorHAnsi" w:hint="eastAsia"/>
                  <w:sz w:val="28"/>
                  <w:szCs w:val="28"/>
                  <w:highlight w:val="yellow"/>
                </w:rPr>
                <w:t>向附近地区发布雷电警报</w:t>
              </w:r>
            </w:ins>
            <w:ins w:id="211" w:author="Yujia He" w:date="2023-05-11T14:29:00Z">
              <w:r w:rsidR="00055EBB">
                <w:rPr>
                  <w:rFonts w:eastAsia="SimSun" w:cstheme="minorHAnsi" w:hint="eastAsia"/>
                  <w:sz w:val="28"/>
                  <w:szCs w:val="28"/>
                  <w:highlight w:val="yellow"/>
                </w:rPr>
                <w:t>，</w:t>
              </w:r>
            </w:ins>
            <w:ins w:id="212" w:author="Yujia He" w:date="2023-05-11T14:30:00Z">
              <w:r w:rsidR="007B40D8">
                <w:rPr>
                  <w:rFonts w:eastAsia="SimSun" w:cstheme="minorHAnsi" w:hint="eastAsia"/>
                  <w:sz w:val="28"/>
                  <w:szCs w:val="28"/>
                  <w:highlight w:val="yellow"/>
                </w:rPr>
                <w:t>呼吁大家避开，停止户外活动。</w:t>
              </w:r>
            </w:ins>
            <w:r w:rsidRPr="008831DE">
              <w:rPr>
                <w:rFonts w:eastAsia="SimSun" w:cstheme="minorHAnsi"/>
                <w:sz w:val="28"/>
                <w:szCs w:val="28"/>
                <w:highlight w:val="yellow"/>
              </w:rPr>
              <w:t xml:space="preserve"> </w:t>
            </w:r>
            <w:del w:id="213" w:author="Yujia He" w:date="2023-05-11T11:14:00Z">
              <w:r w:rsidR="000C3B00" w:rsidRPr="008831DE" w:rsidDel="006A6456">
                <w:rPr>
                  <w:rFonts w:eastAsia="SimSun" w:cstheme="minorHAnsi" w:hint="eastAsia"/>
                  <w:sz w:val="28"/>
                  <w:szCs w:val="28"/>
                  <w:highlight w:val="yellow"/>
                </w:rPr>
                <w:delText>对，</w:delText>
              </w:r>
              <w:r w:rsidR="000C3B00" w:rsidRPr="008831DE" w:rsidDel="006A6456">
                <w:rPr>
                  <w:rFonts w:eastAsia="SimSun" w:cstheme="minorHAnsi" w:hint="eastAsia"/>
                  <w:sz w:val="28"/>
                  <w:szCs w:val="28"/>
                  <w:highlight w:val="cyan"/>
                </w:rPr>
                <w:delText>这里</w:delText>
              </w:r>
              <w:r w:rsidR="0030467F" w:rsidRPr="008831DE" w:rsidDel="006A6456">
                <w:rPr>
                  <w:rFonts w:eastAsia="SimSun" w:cstheme="minorHAnsi" w:hint="eastAsia"/>
                  <w:sz w:val="28"/>
                  <w:szCs w:val="28"/>
                  <w:highlight w:val="cyan"/>
                </w:rPr>
                <w:delText>的气象图超过</w:delText>
              </w:r>
              <w:r w:rsidR="00B32AAD" w:rsidRPr="008831DE" w:rsidDel="006A6456">
                <w:rPr>
                  <w:rFonts w:eastAsia="SimSun" w:cstheme="minorHAnsi"/>
                  <w:sz w:val="28"/>
                  <w:szCs w:val="28"/>
                  <w:highlight w:val="cyan"/>
                </w:rPr>
                <w:delText>10</w:delText>
              </w:r>
              <w:r w:rsidR="000E36CE" w:rsidRPr="008831DE" w:rsidDel="006A6456">
                <w:rPr>
                  <w:rFonts w:eastAsia="SimSun" w:cstheme="minorHAnsi" w:hint="eastAsia"/>
                  <w:sz w:val="28"/>
                  <w:szCs w:val="28"/>
                  <w:highlight w:val="cyan"/>
                </w:rPr>
                <w:delText>？</w:delText>
              </w:r>
              <w:r w:rsidR="0030467F" w:rsidRPr="008831DE" w:rsidDel="006A6456">
                <w:rPr>
                  <w:rFonts w:eastAsia="SimSun" w:cstheme="minorHAnsi" w:hint="eastAsia"/>
                  <w:sz w:val="28"/>
                  <w:szCs w:val="28"/>
                  <w:highlight w:val="cyan"/>
                </w:rPr>
                <w:delText>种</w:delText>
              </w:r>
              <w:r w:rsidR="0030467F" w:rsidRPr="008831DE" w:rsidDel="006A6456">
                <w:rPr>
                  <w:rFonts w:eastAsia="SimSun" w:cstheme="minorHAnsi" w:hint="eastAsia"/>
                  <w:sz w:val="28"/>
                  <w:szCs w:val="28"/>
                  <w:highlight w:val="yellow"/>
                </w:rPr>
                <w:delText>。</w:delText>
              </w:r>
              <w:r w:rsidR="000C3B00" w:rsidRPr="008831DE" w:rsidDel="006A6456">
                <w:rPr>
                  <w:rFonts w:eastAsia="SimSun" w:cstheme="minorHAnsi" w:hint="eastAsia"/>
                  <w:sz w:val="28"/>
                  <w:szCs w:val="28"/>
                  <w:highlight w:val="yellow"/>
                </w:rPr>
                <w:delText>这个是</w:delText>
              </w:r>
              <w:r w:rsidR="00C52455" w:rsidRPr="008831DE" w:rsidDel="006A6456">
                <w:rPr>
                  <w:rFonts w:eastAsia="SimSun" w:cstheme="minorHAnsi" w:hint="eastAsia"/>
                  <w:sz w:val="28"/>
                  <w:szCs w:val="28"/>
                  <w:highlight w:val="yellow"/>
                  <w:u w:val="single"/>
                </w:rPr>
                <w:delText>风廓线图</w:delText>
              </w:r>
              <w:r w:rsidR="00C52455" w:rsidRPr="008831DE" w:rsidDel="006A6456">
                <w:rPr>
                  <w:rFonts w:eastAsia="SimSun" w:cstheme="minorHAnsi" w:hint="eastAsia"/>
                  <w:sz w:val="28"/>
                  <w:szCs w:val="28"/>
                  <w:highlight w:val="yellow"/>
                </w:rPr>
                <w:delText xml:space="preserve"> (</w:delText>
              </w:r>
              <w:r w:rsidR="00C52455" w:rsidRPr="008831DE" w:rsidDel="006A6456">
                <w:rPr>
                  <w:rFonts w:eastAsia="SimSun" w:cstheme="minorHAnsi"/>
                  <w:sz w:val="28"/>
                  <w:szCs w:val="28"/>
                  <w:highlight w:val="yellow"/>
                </w:rPr>
                <w:delText>Wind profiling)</w:delText>
              </w:r>
              <w:r w:rsidR="00EA428A" w:rsidRPr="008831DE" w:rsidDel="006A6456">
                <w:rPr>
                  <w:rFonts w:eastAsia="SimSun" w:cstheme="minorHAnsi" w:hint="eastAsia"/>
                  <w:sz w:val="28"/>
                  <w:szCs w:val="28"/>
                  <w:highlight w:val="yellow"/>
                </w:rPr>
                <w:delText xml:space="preserve"> </w:delText>
              </w:r>
              <w:r w:rsidR="00D66EAF" w:rsidRPr="008831DE" w:rsidDel="006A6456">
                <w:rPr>
                  <w:rFonts w:eastAsia="SimSun" w:cstheme="minorHAnsi" w:hint="eastAsia"/>
                  <w:sz w:val="28"/>
                  <w:szCs w:val="28"/>
                  <w:highlight w:val="yellow"/>
                </w:rPr>
                <w:delText>，都是“风旗”，</w:delText>
              </w:r>
              <w:r w:rsidR="00C73550" w:rsidRPr="008831DE" w:rsidDel="006A6456">
                <w:rPr>
                  <w:rFonts w:eastAsia="SimSun" w:cstheme="minorHAnsi" w:hint="eastAsia"/>
                  <w:sz w:val="28"/>
                  <w:szCs w:val="28"/>
                  <w:highlight w:val="yellow"/>
                </w:rPr>
                <w:delText>让我们</w:delText>
              </w:r>
              <w:r w:rsidR="0038697B" w:rsidRPr="008831DE" w:rsidDel="006A6456">
                <w:rPr>
                  <w:rFonts w:eastAsia="SimSun" w:cstheme="minorHAnsi" w:hint="eastAsia"/>
                  <w:sz w:val="28"/>
                  <w:szCs w:val="28"/>
                  <w:highlight w:val="yellow"/>
                </w:rPr>
                <w:delText>观察</w:delText>
              </w:r>
              <w:r w:rsidR="007C5ECC" w:rsidRPr="008831DE" w:rsidDel="006A6456">
                <w:rPr>
                  <w:rFonts w:eastAsia="SimSun" w:cstheme="minorHAnsi" w:hint="eastAsia"/>
                  <w:sz w:val="28"/>
                  <w:szCs w:val="28"/>
                  <w:highlight w:val="yellow"/>
                </w:rPr>
                <w:delText>风</w:delText>
              </w:r>
              <w:r w:rsidR="00E84D8D" w:rsidRPr="008831DE" w:rsidDel="006A6456">
                <w:rPr>
                  <w:rFonts w:eastAsia="SimSun" w:cstheme="minorHAnsi" w:hint="eastAsia"/>
                  <w:sz w:val="28"/>
                  <w:szCs w:val="28"/>
                  <w:highlight w:val="yellow"/>
                </w:rPr>
                <w:delText>速</w:delText>
              </w:r>
              <w:r w:rsidR="00EB26B8" w:rsidRPr="008831DE" w:rsidDel="006A6456">
                <w:rPr>
                  <w:rFonts w:eastAsia="SimSun" w:cstheme="minorHAnsi" w:hint="eastAsia"/>
                  <w:sz w:val="28"/>
                  <w:szCs w:val="28"/>
                  <w:highlight w:val="yellow"/>
                </w:rPr>
                <w:delText>与风向</w:delText>
              </w:r>
              <w:r w:rsidR="003E0BE5" w:rsidRPr="008831DE" w:rsidDel="006A6456">
                <w:rPr>
                  <w:rFonts w:eastAsia="SimSun" w:cstheme="minorHAnsi" w:hint="eastAsia"/>
                  <w:sz w:val="28"/>
                  <w:szCs w:val="28"/>
                  <w:highlight w:val="yellow"/>
                </w:rPr>
                <w:delText>；</w:delText>
              </w:r>
              <w:r w:rsidR="003E0BE5" w:rsidRPr="008831DE" w:rsidDel="006A6456">
                <w:rPr>
                  <w:rFonts w:eastAsia="SimSun" w:cstheme="minorHAnsi" w:hint="eastAsia"/>
                  <w:sz w:val="28"/>
                  <w:szCs w:val="28"/>
                  <w:highlight w:val="yellow"/>
                  <w:u w:val="single"/>
                </w:rPr>
                <w:delText>闪电图</w:delText>
              </w:r>
              <w:r w:rsidR="00AC69BF" w:rsidRPr="008831DE" w:rsidDel="006A6456">
                <w:rPr>
                  <w:rFonts w:eastAsia="SimSun" w:cstheme="minorHAnsi" w:hint="eastAsia"/>
                  <w:sz w:val="28"/>
                  <w:szCs w:val="28"/>
                  <w:highlight w:val="yellow"/>
                </w:rPr>
                <w:delText>观察有雷电</w:delText>
              </w:r>
              <w:r w:rsidR="00034072" w:rsidRPr="008831DE" w:rsidDel="006A6456">
                <w:rPr>
                  <w:rFonts w:eastAsia="SimSun" w:cstheme="minorHAnsi" w:hint="eastAsia"/>
                  <w:sz w:val="28"/>
                  <w:szCs w:val="28"/>
                  <w:highlight w:val="yellow"/>
                </w:rPr>
                <w:delText>的地区</w:delText>
              </w:r>
              <w:r w:rsidR="00AC69BF" w:rsidRPr="008831DE" w:rsidDel="006A6456">
                <w:rPr>
                  <w:rFonts w:eastAsia="SimSun" w:cstheme="minorHAnsi" w:hint="eastAsia"/>
                  <w:sz w:val="28"/>
                  <w:szCs w:val="28"/>
                  <w:highlight w:val="yellow"/>
                </w:rPr>
                <w:delText>，</w:delText>
              </w:r>
              <w:r w:rsidR="0087758D" w:rsidRPr="008831DE" w:rsidDel="006A6456">
                <w:rPr>
                  <w:rFonts w:eastAsia="SimSun" w:cstheme="minorHAnsi" w:hint="eastAsia"/>
                  <w:sz w:val="28"/>
                  <w:szCs w:val="28"/>
                  <w:highlight w:val="yellow"/>
                </w:rPr>
                <w:delText>如果数据超标，我们</w:delText>
              </w:r>
              <w:r w:rsidR="00B518C6" w:rsidRPr="008831DE" w:rsidDel="006A6456">
                <w:rPr>
                  <w:rFonts w:eastAsia="SimSun" w:cstheme="minorHAnsi" w:hint="eastAsia"/>
                  <w:sz w:val="28"/>
                  <w:szCs w:val="28"/>
                  <w:highlight w:val="yellow"/>
                </w:rPr>
                <w:delText>就</w:delText>
              </w:r>
              <w:r w:rsidR="008276A8" w:rsidRPr="008831DE" w:rsidDel="006A6456">
                <w:rPr>
                  <w:rFonts w:eastAsia="SimSun" w:cstheme="minorHAnsi" w:hint="eastAsia"/>
                  <w:sz w:val="28"/>
                  <w:szCs w:val="28"/>
                  <w:highlight w:val="yellow"/>
                </w:rPr>
                <w:delText>得</w:delText>
              </w:r>
              <w:r w:rsidR="00B518C6" w:rsidRPr="008831DE" w:rsidDel="006A6456">
                <w:rPr>
                  <w:rFonts w:eastAsia="SimSun" w:cstheme="minorHAnsi" w:hint="eastAsia"/>
                  <w:sz w:val="28"/>
                  <w:szCs w:val="28"/>
                  <w:highlight w:val="yellow"/>
                </w:rPr>
                <w:delText>马上</w:delText>
              </w:r>
              <w:r w:rsidR="00B649D8" w:rsidRPr="008831DE" w:rsidDel="006A6456">
                <w:rPr>
                  <w:rFonts w:eastAsia="SimSun" w:cstheme="minorHAnsi" w:hint="eastAsia"/>
                  <w:sz w:val="28"/>
                  <w:szCs w:val="28"/>
                  <w:highlight w:val="yellow"/>
                </w:rPr>
                <w:delText>向附近的地区</w:delText>
              </w:r>
              <w:r w:rsidR="00AC69BF" w:rsidRPr="008831DE" w:rsidDel="006A6456">
                <w:rPr>
                  <w:rFonts w:eastAsia="SimSun" w:cstheme="minorHAnsi" w:hint="eastAsia"/>
                  <w:sz w:val="28"/>
                  <w:szCs w:val="28"/>
                  <w:highlight w:val="yellow"/>
                </w:rPr>
                <w:delText>发布雷电警报</w:delText>
              </w:r>
              <w:r w:rsidR="00F97148" w:rsidRPr="008831DE" w:rsidDel="006A6456">
                <w:rPr>
                  <w:rFonts w:eastAsia="SimSun" w:cstheme="minorHAnsi" w:hint="eastAsia"/>
                  <w:sz w:val="28"/>
                  <w:szCs w:val="28"/>
                  <w:highlight w:val="yellow"/>
                </w:rPr>
                <w:delText>，呼吁大家避开，</w:delText>
              </w:r>
              <w:r w:rsidR="005353D3" w:rsidRPr="008831DE" w:rsidDel="006A6456">
                <w:rPr>
                  <w:rFonts w:eastAsia="SimSun" w:cstheme="minorHAnsi" w:hint="eastAsia"/>
                  <w:sz w:val="28"/>
                  <w:szCs w:val="28"/>
                  <w:highlight w:val="yellow"/>
                </w:rPr>
                <w:delText>停止户外活动。</w:delText>
              </w:r>
            </w:del>
          </w:p>
          <w:p w14:paraId="60224A04" w14:textId="3303D96F" w:rsidR="00C73550" w:rsidRPr="008831DE" w:rsidRDefault="009D7A87" w:rsidP="00CD58A6">
            <w:pPr>
              <w:rPr>
                <w:rFonts w:eastAsia="SimSun" w:cstheme="minorHAnsi"/>
                <w:sz w:val="28"/>
                <w:szCs w:val="28"/>
              </w:rPr>
            </w:pPr>
            <w:r w:rsidRPr="008831DE">
              <w:rPr>
                <w:rFonts w:eastAsia="SimSun" w:cstheme="minorHAnsi"/>
                <w:sz w:val="28"/>
                <w:szCs w:val="28"/>
                <w:highlight w:val="yellow"/>
              </w:rPr>
              <w:t>(</w:t>
            </w:r>
            <w:r w:rsidR="00C73550" w:rsidRPr="008831DE">
              <w:rPr>
                <w:rFonts w:eastAsia="SimSun" w:cstheme="minorHAnsi"/>
                <w:sz w:val="28"/>
                <w:szCs w:val="28"/>
                <w:highlight w:val="yellow"/>
              </w:rPr>
              <w:t>*</w:t>
            </w:r>
            <w:r w:rsidR="00C73550" w:rsidRPr="008831DE">
              <w:rPr>
                <w:rFonts w:eastAsia="SimSun" w:cstheme="minorHAnsi" w:hint="eastAsia"/>
                <w:sz w:val="28"/>
                <w:szCs w:val="28"/>
                <w:highlight w:val="yellow"/>
              </w:rPr>
              <w:t>insert</w:t>
            </w:r>
            <w:r w:rsidR="00C73550" w:rsidRPr="008831DE">
              <w:rPr>
                <w:rFonts w:eastAsia="SimSun" w:cstheme="minorHAnsi"/>
                <w:sz w:val="28"/>
                <w:szCs w:val="28"/>
                <w:highlight w:val="yellow"/>
              </w:rPr>
              <w:t xml:space="preserve"> </w:t>
            </w:r>
            <w:r w:rsidR="00C73550" w:rsidRPr="008831DE">
              <w:rPr>
                <w:rFonts w:eastAsia="SimSun" w:cstheme="minorHAnsi" w:hint="eastAsia"/>
                <w:sz w:val="28"/>
                <w:szCs w:val="28"/>
                <w:highlight w:val="yellow"/>
              </w:rPr>
              <w:t>wind</w:t>
            </w:r>
            <w:r w:rsidR="00C73550" w:rsidRPr="008831DE">
              <w:rPr>
                <w:rFonts w:eastAsia="SimSun" w:cstheme="minorHAnsi"/>
                <w:sz w:val="28"/>
                <w:szCs w:val="28"/>
                <w:highlight w:val="yellow"/>
              </w:rPr>
              <w:t xml:space="preserve"> </w:t>
            </w:r>
            <w:r w:rsidR="00C73550" w:rsidRPr="008831DE">
              <w:rPr>
                <w:rFonts w:eastAsia="SimSun" w:cstheme="minorHAnsi" w:hint="eastAsia"/>
                <w:sz w:val="28"/>
                <w:szCs w:val="28"/>
                <w:highlight w:val="yellow"/>
              </w:rPr>
              <w:t>profiling</w:t>
            </w:r>
            <w:r w:rsidR="00C73550" w:rsidRPr="008831DE">
              <w:rPr>
                <w:rFonts w:eastAsia="SimSun" w:cstheme="minorHAnsi"/>
                <w:sz w:val="28"/>
                <w:szCs w:val="28"/>
                <w:highlight w:val="yellow"/>
              </w:rPr>
              <w:t xml:space="preserve"> </w:t>
            </w:r>
            <w:r w:rsidR="00C73550" w:rsidRPr="008831DE">
              <w:rPr>
                <w:rFonts w:eastAsia="SimSun" w:cstheme="minorHAnsi" w:hint="eastAsia"/>
                <w:sz w:val="28"/>
                <w:szCs w:val="28"/>
                <w:highlight w:val="yellow"/>
              </w:rPr>
              <w:t>和</w:t>
            </w:r>
            <w:r w:rsidR="00C73550" w:rsidRPr="008831DE">
              <w:rPr>
                <w:rFonts w:eastAsia="SimSun" w:cstheme="minorHAnsi" w:hint="eastAsia"/>
                <w:sz w:val="28"/>
                <w:szCs w:val="28"/>
                <w:highlight w:val="yellow"/>
              </w:rPr>
              <w:t>lightning</w:t>
            </w:r>
            <w:r w:rsidR="00C73550" w:rsidRPr="008831DE">
              <w:rPr>
                <w:rFonts w:eastAsia="SimSun" w:cstheme="minorHAnsi"/>
                <w:sz w:val="28"/>
                <w:szCs w:val="28"/>
                <w:highlight w:val="yellow"/>
              </w:rPr>
              <w:t xml:space="preserve"> </w:t>
            </w:r>
            <w:r w:rsidR="00C73550" w:rsidRPr="008831DE">
              <w:rPr>
                <w:rFonts w:eastAsia="SimSun" w:cstheme="minorHAnsi" w:hint="eastAsia"/>
                <w:sz w:val="28"/>
                <w:szCs w:val="28"/>
                <w:highlight w:val="yellow"/>
              </w:rPr>
              <w:t>图</w:t>
            </w:r>
            <w:r w:rsidRPr="008831DE">
              <w:rPr>
                <w:rFonts w:eastAsia="SimSun" w:cstheme="minorHAnsi" w:hint="eastAsia"/>
                <w:sz w:val="28"/>
                <w:szCs w:val="28"/>
              </w:rPr>
              <w:t>)</w:t>
            </w:r>
          </w:p>
          <w:p w14:paraId="77DA2C51" w14:textId="1089008F" w:rsidR="0015748A" w:rsidRPr="008831DE" w:rsidRDefault="0015748A" w:rsidP="00CD58A6">
            <w:pPr>
              <w:rPr>
                <w:rFonts w:eastAsia="SimSun" w:cstheme="minorHAnsi"/>
                <w:i/>
                <w:iCs/>
                <w:sz w:val="28"/>
                <w:szCs w:val="28"/>
              </w:rPr>
            </w:pPr>
          </w:p>
          <w:p w14:paraId="72E72B2A" w14:textId="484DC226" w:rsidR="004176DC" w:rsidRPr="008831DE" w:rsidRDefault="004176DC" w:rsidP="00CD58A6">
            <w:pPr>
              <w:rPr>
                <w:rFonts w:eastAsia="SimSun" w:cstheme="minorHAnsi"/>
                <w:sz w:val="28"/>
                <w:szCs w:val="28"/>
              </w:rPr>
            </w:pPr>
            <w:r w:rsidRPr="008831DE">
              <w:rPr>
                <w:rFonts w:eastAsia="SimSun" w:cstheme="minorHAnsi"/>
                <w:sz w:val="28"/>
                <w:szCs w:val="28"/>
              </w:rPr>
              <w:t>H: To all our viewers, when you receive lightning alerts, please take care of your safety and seek shelter at a safe place, do not loiter outdoors.</w:t>
            </w:r>
          </w:p>
          <w:p w14:paraId="2C1F393E" w14:textId="447AB00A" w:rsidR="0015748A" w:rsidRPr="008831DE" w:rsidRDefault="00CE03C9" w:rsidP="00CD58A6">
            <w:pPr>
              <w:rPr>
                <w:rFonts w:eastAsia="SimSun" w:cstheme="minorHAnsi"/>
                <w:sz w:val="28"/>
                <w:szCs w:val="28"/>
              </w:rPr>
            </w:pPr>
            <w:r w:rsidRPr="008831DE">
              <w:rPr>
                <w:rFonts w:eastAsia="SimSun" w:cstheme="minorHAnsi" w:hint="eastAsia"/>
                <w:sz w:val="28"/>
                <w:szCs w:val="28"/>
              </w:rPr>
              <w:t>H</w:t>
            </w:r>
            <w:r w:rsidR="00997060" w:rsidRPr="008831DE">
              <w:rPr>
                <w:rFonts w:eastAsia="SimSun" w:cstheme="minorHAnsi"/>
                <w:sz w:val="28"/>
                <w:szCs w:val="28"/>
              </w:rPr>
              <w:t xml:space="preserve">: </w:t>
            </w:r>
            <w:r w:rsidR="005F2183" w:rsidRPr="008831DE">
              <w:rPr>
                <w:rFonts w:eastAsia="SimSun" w:cstheme="minorHAnsi" w:hint="eastAsia"/>
                <w:sz w:val="28"/>
                <w:szCs w:val="28"/>
              </w:rPr>
              <w:t>观众</w:t>
            </w:r>
            <w:r w:rsidRPr="008831DE">
              <w:rPr>
                <w:rFonts w:eastAsia="SimSun" w:cstheme="minorHAnsi" w:hint="eastAsia"/>
                <w:sz w:val="28"/>
                <w:szCs w:val="28"/>
              </w:rPr>
              <w:t>朋友</w:t>
            </w:r>
            <w:r w:rsidR="00997060" w:rsidRPr="008831DE">
              <w:rPr>
                <w:rFonts w:eastAsia="SimSun" w:cstheme="minorHAnsi" w:hint="eastAsia"/>
                <w:sz w:val="28"/>
                <w:szCs w:val="28"/>
              </w:rPr>
              <w:t>，如果</w:t>
            </w:r>
            <w:r w:rsidR="00462E3F" w:rsidRPr="008831DE">
              <w:rPr>
                <w:rFonts w:eastAsia="SimSun" w:cstheme="minorHAnsi" w:hint="eastAsia"/>
                <w:sz w:val="28"/>
                <w:szCs w:val="28"/>
              </w:rPr>
              <w:t>看</w:t>
            </w:r>
            <w:r w:rsidR="00FD1585" w:rsidRPr="008831DE">
              <w:rPr>
                <w:rFonts w:eastAsia="SimSun" w:cstheme="minorHAnsi" w:hint="eastAsia"/>
                <w:sz w:val="28"/>
                <w:szCs w:val="28"/>
              </w:rPr>
              <w:t>到</w:t>
            </w:r>
            <w:r w:rsidR="005F2183" w:rsidRPr="008831DE">
              <w:rPr>
                <w:rFonts w:eastAsia="SimSun" w:cstheme="minorHAnsi" w:hint="eastAsia"/>
                <w:sz w:val="28"/>
                <w:szCs w:val="28"/>
              </w:rPr>
              <w:t>雷电警报</w:t>
            </w:r>
            <w:r w:rsidR="00FD1585" w:rsidRPr="008831DE">
              <w:rPr>
                <w:rFonts w:eastAsia="SimSun" w:cstheme="minorHAnsi" w:hint="eastAsia"/>
                <w:sz w:val="28"/>
                <w:szCs w:val="28"/>
              </w:rPr>
              <w:t>时</w:t>
            </w:r>
            <w:r w:rsidR="005F2183" w:rsidRPr="008831DE">
              <w:rPr>
                <w:rFonts w:eastAsia="SimSun" w:cstheme="minorHAnsi" w:hint="eastAsia"/>
                <w:sz w:val="28"/>
                <w:szCs w:val="28"/>
              </w:rPr>
              <w:t>，</w:t>
            </w:r>
            <w:r w:rsidR="00E632DB" w:rsidRPr="008831DE">
              <w:rPr>
                <w:rFonts w:eastAsia="SimSun" w:cstheme="minorHAnsi" w:hint="eastAsia"/>
                <w:sz w:val="28"/>
                <w:szCs w:val="28"/>
              </w:rPr>
              <w:t>为了你们的安全，</w:t>
            </w:r>
            <w:r w:rsidR="00FD1585" w:rsidRPr="008831DE">
              <w:rPr>
                <w:rFonts w:eastAsia="SimSun" w:cstheme="minorHAnsi" w:hint="eastAsia"/>
                <w:sz w:val="28"/>
                <w:szCs w:val="28"/>
              </w:rPr>
              <w:t>一定要</w:t>
            </w:r>
            <w:r w:rsidR="00D80BE1" w:rsidRPr="008831DE">
              <w:rPr>
                <w:rFonts w:eastAsia="SimSun" w:cstheme="minorHAnsi" w:hint="eastAsia"/>
                <w:sz w:val="28"/>
                <w:szCs w:val="28"/>
              </w:rPr>
              <w:t>到安全的地方躲避，请</w:t>
            </w:r>
            <w:r w:rsidR="006E3764" w:rsidRPr="008831DE">
              <w:rPr>
                <w:rFonts w:eastAsia="SimSun" w:cstheme="minorHAnsi" w:hint="eastAsia"/>
                <w:sz w:val="28"/>
                <w:szCs w:val="28"/>
              </w:rPr>
              <w:t>不要在户外逗留。</w:t>
            </w:r>
          </w:p>
          <w:p w14:paraId="026F977F" w14:textId="6A1E1082" w:rsidR="007E0839" w:rsidRPr="008831DE" w:rsidRDefault="007E0839" w:rsidP="00CD58A6">
            <w:pPr>
              <w:rPr>
                <w:rFonts w:eastAsia="SimSun" w:cstheme="minorHAnsi"/>
                <w:sz w:val="28"/>
                <w:szCs w:val="28"/>
              </w:rPr>
            </w:pPr>
          </w:p>
          <w:p w14:paraId="1E6C29DD" w14:textId="44C47E78" w:rsidR="004176DC" w:rsidRPr="008831DE" w:rsidRDefault="004176DC" w:rsidP="00CD58A6">
            <w:pPr>
              <w:rPr>
                <w:rFonts w:eastAsia="SimSun" w:cstheme="minorHAnsi"/>
                <w:sz w:val="28"/>
                <w:szCs w:val="28"/>
              </w:rPr>
            </w:pPr>
            <w:r w:rsidRPr="008831DE">
              <w:rPr>
                <w:rFonts w:eastAsia="SimSun" w:cstheme="minorHAnsi"/>
                <w:sz w:val="28"/>
                <w:szCs w:val="28"/>
              </w:rPr>
              <w:lastRenderedPageBreak/>
              <w:t xml:space="preserve">I: Other than radar imagery, I also saw satellite images on the internet. What is the function of </w:t>
            </w:r>
            <w:proofErr w:type="gramStart"/>
            <w:r w:rsidRPr="008831DE">
              <w:rPr>
                <w:rFonts w:eastAsia="SimSun" w:cstheme="minorHAnsi"/>
                <w:sz w:val="28"/>
                <w:szCs w:val="28"/>
              </w:rPr>
              <w:t>the satellite</w:t>
            </w:r>
            <w:proofErr w:type="gramEnd"/>
            <w:r w:rsidRPr="008831DE">
              <w:rPr>
                <w:rFonts w:eastAsia="SimSun" w:cstheme="minorHAnsi"/>
                <w:sz w:val="28"/>
                <w:szCs w:val="28"/>
              </w:rPr>
              <w:t xml:space="preserve"> imagery? </w:t>
            </w:r>
          </w:p>
          <w:p w14:paraId="3C2AC18F" w14:textId="5512323D" w:rsidR="00A97F5C" w:rsidRPr="008831DE" w:rsidRDefault="00A97F5C" w:rsidP="00CD58A6">
            <w:pPr>
              <w:rPr>
                <w:rFonts w:eastAsia="SimSun" w:cstheme="minorHAnsi"/>
                <w:sz w:val="28"/>
                <w:szCs w:val="28"/>
              </w:rPr>
            </w:pPr>
            <w:r w:rsidRPr="008831DE">
              <w:rPr>
                <w:rFonts w:eastAsia="SimSun" w:cstheme="minorHAnsi" w:hint="eastAsia"/>
                <w:sz w:val="28"/>
                <w:szCs w:val="28"/>
              </w:rPr>
              <w:t>I:</w:t>
            </w:r>
            <w:r w:rsidR="00C60E04" w:rsidRPr="008831DE">
              <w:rPr>
                <w:rFonts w:eastAsia="SimSun" w:cstheme="minorHAnsi"/>
                <w:sz w:val="28"/>
                <w:szCs w:val="28"/>
              </w:rPr>
              <w:t xml:space="preserve"> </w:t>
            </w:r>
            <w:r w:rsidR="00807B89" w:rsidRPr="008831DE">
              <w:rPr>
                <w:rFonts w:eastAsia="SimSun" w:cstheme="minorHAnsi" w:hint="eastAsia"/>
                <w:sz w:val="28"/>
                <w:szCs w:val="28"/>
              </w:rPr>
              <w:t>那</w:t>
            </w:r>
            <w:r w:rsidR="00C60E04" w:rsidRPr="008831DE">
              <w:rPr>
                <w:rFonts w:eastAsia="SimSun" w:cstheme="minorHAnsi" w:hint="eastAsia"/>
                <w:sz w:val="28"/>
                <w:szCs w:val="28"/>
              </w:rPr>
              <w:t>除了雷达（</w:t>
            </w:r>
            <w:r w:rsidR="00C60E04" w:rsidRPr="008831DE">
              <w:rPr>
                <w:rFonts w:eastAsia="SimSun" w:cstheme="minorHAnsi" w:hint="eastAsia"/>
                <w:sz w:val="28"/>
                <w:szCs w:val="28"/>
              </w:rPr>
              <w:t>radar</w:t>
            </w:r>
            <w:r w:rsidR="00C60E04" w:rsidRPr="008831DE">
              <w:rPr>
                <w:rFonts w:eastAsia="SimSun" w:cstheme="minorHAnsi" w:hint="eastAsia"/>
                <w:sz w:val="28"/>
                <w:szCs w:val="28"/>
              </w:rPr>
              <w:t>）的数据，</w:t>
            </w:r>
            <w:r w:rsidR="00F23CCB" w:rsidRPr="008831DE">
              <w:rPr>
                <w:rFonts w:eastAsia="SimSun" w:cstheme="minorHAnsi" w:hint="eastAsia"/>
                <w:sz w:val="28"/>
                <w:szCs w:val="28"/>
              </w:rPr>
              <w:t>我</w:t>
            </w:r>
            <w:r w:rsidR="004735C7" w:rsidRPr="008831DE">
              <w:rPr>
                <w:rFonts w:eastAsia="SimSun" w:cstheme="minorHAnsi" w:hint="eastAsia"/>
                <w:sz w:val="28"/>
                <w:szCs w:val="28"/>
              </w:rPr>
              <w:t>也</w:t>
            </w:r>
            <w:r w:rsidR="00807B89" w:rsidRPr="008831DE">
              <w:rPr>
                <w:rFonts w:eastAsia="SimSun" w:cstheme="minorHAnsi" w:hint="eastAsia"/>
                <w:sz w:val="28"/>
                <w:szCs w:val="28"/>
              </w:rPr>
              <w:t>在网上</w:t>
            </w:r>
            <w:r w:rsidR="004735C7" w:rsidRPr="008831DE">
              <w:rPr>
                <w:rFonts w:eastAsia="SimSun" w:cstheme="minorHAnsi" w:hint="eastAsia"/>
                <w:sz w:val="28"/>
                <w:szCs w:val="28"/>
              </w:rPr>
              <w:t>看过卫星图（</w:t>
            </w:r>
            <w:r w:rsidR="004735C7" w:rsidRPr="008831DE">
              <w:rPr>
                <w:rFonts w:eastAsia="SimSun" w:cstheme="minorHAnsi" w:hint="eastAsia"/>
                <w:sz w:val="28"/>
                <w:szCs w:val="28"/>
              </w:rPr>
              <w:t>satellite</w:t>
            </w:r>
            <w:r w:rsidR="004735C7" w:rsidRPr="008831DE">
              <w:rPr>
                <w:rFonts w:eastAsia="SimSun" w:cstheme="minorHAnsi" w:hint="eastAsia"/>
                <w:sz w:val="28"/>
                <w:szCs w:val="28"/>
              </w:rPr>
              <w:t>）</w:t>
            </w:r>
            <w:r w:rsidR="00F26B4B" w:rsidRPr="008831DE">
              <w:rPr>
                <w:rFonts w:eastAsia="SimSun" w:cstheme="minorHAnsi" w:hint="eastAsia"/>
                <w:sz w:val="28"/>
                <w:szCs w:val="28"/>
              </w:rPr>
              <w:t>，卫星图</w:t>
            </w:r>
            <w:r w:rsidR="00054255" w:rsidRPr="008831DE">
              <w:rPr>
                <w:rFonts w:eastAsia="SimSun" w:cstheme="minorHAnsi" w:hint="eastAsia"/>
                <w:sz w:val="28"/>
                <w:szCs w:val="28"/>
              </w:rPr>
              <w:t>的功用是</w:t>
            </w:r>
            <w:r w:rsidR="00F26B4B" w:rsidRPr="008831DE">
              <w:rPr>
                <w:rFonts w:eastAsia="SimSun" w:cstheme="minorHAnsi" w:hint="eastAsia"/>
                <w:sz w:val="28"/>
                <w:szCs w:val="28"/>
              </w:rPr>
              <w:t>什么？</w:t>
            </w:r>
          </w:p>
          <w:p w14:paraId="12A77885" w14:textId="5F128951" w:rsidR="00F05C20" w:rsidRPr="008831DE" w:rsidRDefault="00F05C20" w:rsidP="00492221">
            <w:pPr>
              <w:rPr>
                <w:rFonts w:eastAsia="SimSun" w:cstheme="minorHAnsi"/>
                <w:sz w:val="28"/>
                <w:szCs w:val="28"/>
              </w:rPr>
            </w:pPr>
          </w:p>
          <w:p w14:paraId="37BFBF59" w14:textId="4134924B" w:rsidR="00812B0A" w:rsidRPr="008831DE" w:rsidRDefault="00812B0A" w:rsidP="00492221">
            <w:pPr>
              <w:rPr>
                <w:rFonts w:eastAsia="SimSun" w:cstheme="minorHAnsi"/>
                <w:b/>
                <w:bCs/>
                <w:sz w:val="28"/>
                <w:szCs w:val="28"/>
                <w:u w:val="single"/>
              </w:rPr>
            </w:pPr>
            <w:r w:rsidRPr="008831DE">
              <w:rPr>
                <w:rFonts w:eastAsia="SimSun" w:cstheme="minorHAnsi"/>
                <w:b/>
                <w:bCs/>
                <w:sz w:val="28"/>
                <w:szCs w:val="28"/>
                <w:u w:val="single"/>
              </w:rPr>
              <w:t>@</w:t>
            </w:r>
            <w:r w:rsidRPr="008831DE">
              <w:rPr>
                <w:rFonts w:eastAsia="SimSun" w:cstheme="minorHAnsi" w:hint="eastAsia"/>
                <w:b/>
                <w:bCs/>
                <w:sz w:val="28"/>
                <w:szCs w:val="28"/>
                <w:u w:val="single"/>
              </w:rPr>
              <w:t>Right</w:t>
            </w:r>
            <w:r w:rsidRPr="008831DE">
              <w:rPr>
                <w:rFonts w:eastAsia="SimSun" w:cstheme="minorHAnsi"/>
                <w:b/>
                <w:bCs/>
                <w:sz w:val="28"/>
                <w:szCs w:val="28"/>
                <w:u w:val="single"/>
              </w:rPr>
              <w:t xml:space="preserve"> </w:t>
            </w:r>
            <w:r w:rsidRPr="008831DE">
              <w:rPr>
                <w:rFonts w:eastAsia="SimSun" w:cstheme="minorHAnsi" w:hint="eastAsia"/>
                <w:b/>
                <w:bCs/>
                <w:sz w:val="28"/>
                <w:szCs w:val="28"/>
                <w:u w:val="single"/>
              </w:rPr>
              <w:t>side</w:t>
            </w:r>
            <w:r w:rsidRPr="008831DE">
              <w:rPr>
                <w:rFonts w:eastAsia="SimSun" w:cstheme="minorHAnsi"/>
                <w:b/>
                <w:bCs/>
                <w:sz w:val="28"/>
                <w:szCs w:val="28"/>
                <w:u w:val="single"/>
              </w:rPr>
              <w:t xml:space="preserve"> </w:t>
            </w:r>
            <w:proofErr w:type="gramStart"/>
            <w:r w:rsidRPr="008831DE">
              <w:rPr>
                <w:rFonts w:eastAsia="SimSun" w:cstheme="minorHAnsi" w:hint="eastAsia"/>
                <w:b/>
                <w:bCs/>
                <w:sz w:val="28"/>
                <w:szCs w:val="28"/>
                <w:u w:val="single"/>
              </w:rPr>
              <w:t>work</w:t>
            </w:r>
            <w:r w:rsidRPr="008831DE">
              <w:rPr>
                <w:rFonts w:eastAsia="SimSun" w:cstheme="minorHAnsi"/>
                <w:b/>
                <w:bCs/>
                <w:sz w:val="28"/>
                <w:szCs w:val="28"/>
                <w:u w:val="single"/>
              </w:rPr>
              <w:t xml:space="preserve"> statio</w:t>
            </w:r>
            <w:r w:rsidRPr="008831DE">
              <w:rPr>
                <w:rFonts w:eastAsia="SimSun" w:cstheme="minorHAnsi" w:hint="eastAsia"/>
                <w:b/>
                <w:bCs/>
                <w:sz w:val="28"/>
                <w:szCs w:val="28"/>
                <w:u w:val="single"/>
              </w:rPr>
              <w:t>n</w:t>
            </w:r>
            <w:proofErr w:type="gramEnd"/>
          </w:p>
          <w:p w14:paraId="18DD12C7" w14:textId="14BE2709" w:rsidR="004176DC" w:rsidRPr="008831DE" w:rsidRDefault="004176DC" w:rsidP="00492221">
            <w:pPr>
              <w:rPr>
                <w:rFonts w:eastAsia="SimSun" w:cstheme="minorHAnsi"/>
                <w:sz w:val="28"/>
                <w:szCs w:val="28"/>
                <w:u w:val="single"/>
              </w:rPr>
            </w:pPr>
            <w:r w:rsidRPr="008831DE">
              <w:rPr>
                <w:rFonts w:eastAsia="SimSun" w:cstheme="minorHAnsi"/>
                <w:sz w:val="28"/>
                <w:szCs w:val="28"/>
                <w:u w:val="single"/>
              </w:rPr>
              <w:t>*</w:t>
            </w:r>
            <w:proofErr w:type="gramStart"/>
            <w:r w:rsidRPr="008831DE">
              <w:rPr>
                <w:rFonts w:eastAsia="SimSun" w:cstheme="minorHAnsi"/>
                <w:sz w:val="28"/>
                <w:szCs w:val="28"/>
                <w:u w:val="single"/>
              </w:rPr>
              <w:t>walking</w:t>
            </w:r>
            <w:proofErr w:type="gramEnd"/>
            <w:r w:rsidRPr="008831DE">
              <w:rPr>
                <w:rFonts w:eastAsia="SimSun" w:cstheme="minorHAnsi"/>
                <w:sz w:val="28"/>
                <w:szCs w:val="28"/>
                <w:u w:val="single"/>
              </w:rPr>
              <w:t xml:space="preserve"> over to the computer with satellite imagery</w:t>
            </w:r>
          </w:p>
          <w:p w14:paraId="447F359D" w14:textId="09DBD5F1" w:rsidR="00204E06" w:rsidRPr="008831DE" w:rsidRDefault="00204E06" w:rsidP="00492221">
            <w:pPr>
              <w:rPr>
                <w:rFonts w:eastAsia="SimSun" w:cstheme="minorHAnsi"/>
                <w:sz w:val="28"/>
                <w:szCs w:val="28"/>
                <w:u w:val="single"/>
              </w:rPr>
            </w:pPr>
            <w:r w:rsidRPr="008831DE">
              <w:rPr>
                <w:rFonts w:eastAsia="SimSun" w:cstheme="minorHAnsi"/>
                <w:sz w:val="28"/>
                <w:szCs w:val="28"/>
                <w:u w:val="single"/>
              </w:rPr>
              <w:t>*</w:t>
            </w:r>
            <w:r w:rsidRPr="008831DE">
              <w:rPr>
                <w:rFonts w:eastAsia="SimSun" w:cstheme="minorHAnsi" w:hint="eastAsia"/>
                <w:sz w:val="28"/>
                <w:szCs w:val="28"/>
                <w:u w:val="single"/>
              </w:rPr>
              <w:t>走到卫星图的电脑桌</w:t>
            </w:r>
          </w:p>
          <w:p w14:paraId="310F782E" w14:textId="5DEC4202" w:rsidR="00204E06" w:rsidRPr="008831DE" w:rsidRDefault="00204E06" w:rsidP="00492221">
            <w:pPr>
              <w:rPr>
                <w:rFonts w:eastAsia="SimSun" w:cstheme="minorHAnsi"/>
                <w:sz w:val="28"/>
                <w:szCs w:val="28"/>
              </w:rPr>
            </w:pPr>
          </w:p>
          <w:p w14:paraId="421DDFDF" w14:textId="03030E17" w:rsidR="002152AD" w:rsidRPr="008831DE" w:rsidRDefault="004176DC" w:rsidP="00492221">
            <w:pPr>
              <w:rPr>
                <w:rFonts w:eastAsia="SimSun" w:cstheme="minorHAnsi"/>
                <w:sz w:val="28"/>
                <w:szCs w:val="28"/>
              </w:rPr>
            </w:pPr>
            <w:r w:rsidRPr="008831DE">
              <w:rPr>
                <w:rFonts w:eastAsia="SimSun" w:cstheme="minorHAnsi"/>
                <w:sz w:val="28"/>
                <w:szCs w:val="28"/>
                <w:highlight w:val="yellow"/>
              </w:rPr>
              <w:t xml:space="preserve">YJ: Come over here, this is the </w:t>
            </w:r>
            <w:commentRangeStart w:id="214"/>
            <w:r w:rsidRPr="008831DE">
              <w:rPr>
                <w:rFonts w:eastAsia="SimSun" w:cstheme="minorHAnsi"/>
                <w:sz w:val="28"/>
                <w:szCs w:val="28"/>
                <w:highlight w:val="yellow"/>
              </w:rPr>
              <w:t>satellite imagery</w:t>
            </w:r>
            <w:commentRangeEnd w:id="214"/>
            <w:r w:rsidR="00F81C6F">
              <w:rPr>
                <w:rStyle w:val="CommentReference"/>
              </w:rPr>
              <w:commentReference w:id="214"/>
            </w:r>
            <w:r w:rsidRPr="008831DE">
              <w:rPr>
                <w:rFonts w:eastAsia="SimSun" w:cstheme="minorHAnsi"/>
                <w:sz w:val="28"/>
                <w:szCs w:val="28"/>
                <w:highlight w:val="yellow"/>
              </w:rPr>
              <w:t xml:space="preserve">. </w:t>
            </w:r>
            <w:ins w:id="215" w:author="Yujia He" w:date="2023-05-11T14:47:00Z">
              <w:r w:rsidR="008E38FD">
                <w:rPr>
                  <w:rFonts w:eastAsia="SimSun" w:cstheme="minorHAnsi"/>
                  <w:sz w:val="28"/>
                  <w:szCs w:val="28"/>
                  <w:highlight w:val="yellow"/>
                </w:rPr>
                <w:t>We recei</w:t>
              </w:r>
              <w:r w:rsidR="002B0667">
                <w:rPr>
                  <w:rFonts w:eastAsia="SimSun" w:cstheme="minorHAnsi"/>
                  <w:sz w:val="28"/>
                  <w:szCs w:val="28"/>
                  <w:highlight w:val="yellow"/>
                </w:rPr>
                <w:t>ve data fro</w:t>
              </w:r>
            </w:ins>
            <w:ins w:id="216" w:author="Yujia He" w:date="2023-05-11T14:48:00Z">
              <w:r w:rsidR="002B0667">
                <w:rPr>
                  <w:rFonts w:eastAsia="SimSun" w:cstheme="minorHAnsi"/>
                  <w:sz w:val="28"/>
                  <w:szCs w:val="28"/>
                  <w:highlight w:val="yellow"/>
                </w:rPr>
                <w:t xml:space="preserve">m various satellites operated by different </w:t>
              </w:r>
              <w:r w:rsidR="00077B8A">
                <w:rPr>
                  <w:rFonts w:eastAsia="SimSun" w:cstheme="minorHAnsi"/>
                  <w:sz w:val="28"/>
                  <w:szCs w:val="28"/>
                  <w:highlight w:val="yellow"/>
                </w:rPr>
                <w:t>countries, such as Japan, China and United States</w:t>
              </w:r>
            </w:ins>
            <w:ins w:id="217" w:author="Yujia He" w:date="2023-05-11T14:49:00Z">
              <w:r w:rsidR="00373F39">
                <w:rPr>
                  <w:rFonts w:eastAsia="SimSun" w:cstheme="minorHAnsi"/>
                  <w:sz w:val="28"/>
                  <w:szCs w:val="28"/>
                  <w:highlight w:val="yellow"/>
                </w:rPr>
                <w:t xml:space="preserve">. </w:t>
              </w:r>
            </w:ins>
            <w:ins w:id="218" w:author="Yujia He" w:date="2023-05-11T14:55:00Z">
              <w:r w:rsidR="00835635">
                <w:rPr>
                  <w:rFonts w:eastAsia="SimSun" w:cstheme="minorHAnsi"/>
                  <w:sz w:val="28"/>
                  <w:szCs w:val="28"/>
                  <w:highlight w:val="yellow"/>
                </w:rPr>
                <w:t>By tracking the development and movement of weather systems</w:t>
              </w:r>
              <w:r w:rsidR="002B43E2">
                <w:rPr>
                  <w:rFonts w:eastAsia="SimSun" w:cstheme="minorHAnsi"/>
                  <w:sz w:val="28"/>
                  <w:szCs w:val="28"/>
                  <w:highlight w:val="yellow"/>
                </w:rPr>
                <w:t xml:space="preserve">, </w:t>
              </w:r>
            </w:ins>
            <w:ins w:id="219" w:author="Yujia He" w:date="2023-05-11T14:56:00Z">
              <w:r w:rsidR="00F925A9">
                <w:rPr>
                  <w:rFonts w:eastAsia="SimSun" w:cstheme="minorHAnsi"/>
                  <w:sz w:val="28"/>
                  <w:szCs w:val="28"/>
                  <w:highlight w:val="yellow"/>
                </w:rPr>
                <w:t xml:space="preserve">we can </w:t>
              </w:r>
            </w:ins>
            <w:ins w:id="220" w:author="Yujia He" w:date="2023-05-11T14:49:00Z">
              <w:r w:rsidR="00373F39">
                <w:rPr>
                  <w:rFonts w:eastAsia="SimSun" w:cstheme="minorHAnsi"/>
                  <w:sz w:val="28"/>
                  <w:szCs w:val="28"/>
                  <w:highlight w:val="yellow"/>
                </w:rPr>
                <w:t>monitor</w:t>
              </w:r>
            </w:ins>
            <w:ins w:id="221" w:author="Yujia He" w:date="2023-05-11T14:57:00Z">
              <w:r w:rsidR="003C4F37">
                <w:rPr>
                  <w:rFonts w:eastAsia="SimSun" w:cstheme="minorHAnsi"/>
                  <w:sz w:val="28"/>
                  <w:szCs w:val="28"/>
                  <w:highlight w:val="yellow"/>
                </w:rPr>
                <w:t xml:space="preserve"> and predict</w:t>
              </w:r>
            </w:ins>
            <w:ins w:id="222" w:author="Yujia He" w:date="2023-05-11T14:49:00Z">
              <w:r w:rsidR="00373F39">
                <w:rPr>
                  <w:rFonts w:eastAsia="SimSun" w:cstheme="minorHAnsi"/>
                  <w:sz w:val="28"/>
                  <w:szCs w:val="28"/>
                  <w:highlight w:val="yellow"/>
                </w:rPr>
                <w:t xml:space="preserve"> weather patterns </w:t>
              </w:r>
            </w:ins>
            <w:ins w:id="223" w:author="Yujia He" w:date="2023-05-11T14:50:00Z">
              <w:r w:rsidR="00351141">
                <w:rPr>
                  <w:rFonts w:eastAsia="SimSun" w:cstheme="minorHAnsi"/>
                  <w:sz w:val="28"/>
                  <w:szCs w:val="28"/>
                  <w:highlight w:val="yellow"/>
                </w:rPr>
                <w:t>as well as haze si</w:t>
              </w:r>
            </w:ins>
            <w:ins w:id="224" w:author="Yujia He" w:date="2023-05-11T14:51:00Z">
              <w:r w:rsidR="001E1387">
                <w:rPr>
                  <w:rFonts w:eastAsia="SimSun" w:cstheme="minorHAnsi"/>
                  <w:sz w:val="28"/>
                  <w:szCs w:val="28"/>
                  <w:highlight w:val="yellow"/>
                </w:rPr>
                <w:t>tuations</w:t>
              </w:r>
            </w:ins>
            <w:ins w:id="225" w:author="Yujia He" w:date="2023-05-11T14:57:00Z">
              <w:r w:rsidR="008B0FC5">
                <w:rPr>
                  <w:rFonts w:eastAsia="SimSun" w:cstheme="minorHAnsi"/>
                  <w:sz w:val="28"/>
                  <w:szCs w:val="28"/>
                  <w:highlight w:val="yellow"/>
                </w:rPr>
                <w:t xml:space="preserve"> that could impact Singapore. </w:t>
              </w:r>
            </w:ins>
            <w:ins w:id="226" w:author="Yujia He" w:date="2023-05-11T14:54:00Z">
              <w:r w:rsidR="007D04A3">
                <w:rPr>
                  <w:rFonts w:eastAsia="SimSun" w:cstheme="minorHAnsi"/>
                  <w:sz w:val="28"/>
                  <w:szCs w:val="28"/>
                  <w:highlight w:val="yellow"/>
                </w:rPr>
                <w:t xml:space="preserve"> </w:t>
              </w:r>
            </w:ins>
            <w:del w:id="227" w:author="Yujia He" w:date="2023-05-11T14:58:00Z">
              <w:r w:rsidRPr="008831DE" w:rsidDel="00D6657D">
                <w:rPr>
                  <w:rFonts w:eastAsia="SimSun" w:cstheme="minorHAnsi"/>
                  <w:sz w:val="28"/>
                  <w:szCs w:val="28"/>
                  <w:highlight w:val="yellow"/>
                </w:rPr>
                <w:delText xml:space="preserve">We </w:delText>
              </w:r>
              <w:r w:rsidR="002152AD" w:rsidRPr="008831DE" w:rsidDel="00D6657D">
                <w:rPr>
                  <w:rFonts w:eastAsia="SimSun" w:cstheme="minorHAnsi"/>
                  <w:sz w:val="28"/>
                  <w:szCs w:val="28"/>
                  <w:highlight w:val="yellow"/>
                </w:rPr>
                <w:delText>work with JMA and HKO, and monitor the weather using their satellite imagery products, which are updated every 10 minutes. This gives us the latest climatology and haze data, so that we can accurately predict Singapore’s weather, and also monitor haze and forest fires in the surrounding region.</w:delText>
              </w:r>
              <w:r w:rsidR="002152AD" w:rsidRPr="008831DE" w:rsidDel="00D6657D">
                <w:rPr>
                  <w:rFonts w:eastAsia="SimSun" w:cstheme="minorHAnsi"/>
                  <w:sz w:val="28"/>
                  <w:szCs w:val="28"/>
                </w:rPr>
                <w:delText xml:space="preserve"> </w:delText>
              </w:r>
            </w:del>
          </w:p>
          <w:p w14:paraId="4BAD3A57" w14:textId="34B6AA8A" w:rsidR="004176DC" w:rsidRPr="008831DE" w:rsidRDefault="002152AD" w:rsidP="00492221">
            <w:pPr>
              <w:rPr>
                <w:rFonts w:eastAsia="SimSun" w:cstheme="minorHAnsi"/>
                <w:sz w:val="28"/>
                <w:szCs w:val="28"/>
              </w:rPr>
            </w:pPr>
            <w:r w:rsidRPr="008831DE">
              <w:rPr>
                <w:rFonts w:eastAsia="SimSun" w:cstheme="minorHAnsi"/>
                <w:sz w:val="28"/>
                <w:szCs w:val="28"/>
              </w:rPr>
              <w:t xml:space="preserve">&lt;sounds like they are referring to the SIGMET coordination websites. Maybe can show them our satellite products </w:t>
            </w:r>
            <w:proofErr w:type="gramStart"/>
            <w:r w:rsidRPr="008831DE">
              <w:rPr>
                <w:rFonts w:eastAsia="SimSun" w:cstheme="minorHAnsi"/>
                <w:sz w:val="28"/>
                <w:szCs w:val="28"/>
              </w:rPr>
              <w:t>instead, and</w:t>
            </w:r>
            <w:proofErr w:type="gramEnd"/>
            <w:r w:rsidRPr="008831DE">
              <w:rPr>
                <w:rFonts w:eastAsia="SimSun" w:cstheme="minorHAnsi"/>
                <w:sz w:val="28"/>
                <w:szCs w:val="28"/>
              </w:rPr>
              <w:t xml:space="preserve"> say “We receive data from various satellites operated by different countries, such as Japan, China and the United States. We generate various satellite products so that we can monitor the weather as well as haze situation in our region.”&gt;    </w:t>
            </w:r>
          </w:p>
          <w:p w14:paraId="5C9B951D" w14:textId="0EF0C997" w:rsidR="00B50640" w:rsidRPr="008831DE" w:rsidRDefault="00C1384F" w:rsidP="007C4075">
            <w:pPr>
              <w:rPr>
                <w:rFonts w:eastAsia="SimSun" w:cstheme="minorHAnsi"/>
                <w:sz w:val="28"/>
                <w:szCs w:val="28"/>
              </w:rPr>
            </w:pPr>
            <w:r w:rsidRPr="008831DE">
              <w:rPr>
                <w:rFonts w:eastAsia="SimSun" w:cstheme="minorHAnsi"/>
                <w:sz w:val="28"/>
                <w:szCs w:val="28"/>
                <w:highlight w:val="yellow"/>
              </w:rPr>
              <w:t xml:space="preserve">YJ: </w:t>
            </w:r>
            <w:r w:rsidR="00F26B4B" w:rsidRPr="008831DE">
              <w:rPr>
                <w:rFonts w:eastAsia="SimSun" w:cstheme="minorHAnsi" w:hint="eastAsia"/>
                <w:sz w:val="28"/>
                <w:szCs w:val="28"/>
                <w:highlight w:val="yellow"/>
              </w:rPr>
              <w:t xml:space="preserve"> </w:t>
            </w:r>
            <w:r w:rsidR="00DB0ABF" w:rsidRPr="008831DE">
              <w:rPr>
                <w:rFonts w:eastAsia="SimSun" w:cstheme="minorHAnsi" w:hint="eastAsia"/>
                <w:sz w:val="28"/>
                <w:szCs w:val="28"/>
                <w:highlight w:val="yellow"/>
              </w:rPr>
              <w:t>来</w:t>
            </w:r>
            <w:r w:rsidR="00DB0ABF" w:rsidRPr="008831DE">
              <w:rPr>
                <w:rFonts w:eastAsia="SimSun" w:cstheme="minorHAnsi" w:hint="eastAsia"/>
                <w:sz w:val="28"/>
                <w:szCs w:val="28"/>
                <w:highlight w:val="yellow"/>
              </w:rPr>
              <w:t>~</w:t>
            </w:r>
            <w:r w:rsidR="00DB0ABF" w:rsidRPr="008831DE">
              <w:rPr>
                <w:rFonts w:eastAsia="SimSun" w:cstheme="minorHAnsi" w:hint="eastAsia"/>
                <w:sz w:val="28"/>
                <w:szCs w:val="28"/>
                <w:highlight w:val="yellow"/>
              </w:rPr>
              <w:t>，这就是气象卫星图了！</w:t>
            </w:r>
            <w:ins w:id="228" w:author="Yujia He" w:date="2023-05-11T15:00:00Z">
              <w:r w:rsidR="004535D1">
                <w:rPr>
                  <w:rFonts w:eastAsia="SimSun" w:cstheme="minorHAnsi" w:hint="eastAsia"/>
                  <w:sz w:val="28"/>
                  <w:szCs w:val="28"/>
                  <w:highlight w:val="yellow"/>
                </w:rPr>
                <w:t>我们接</w:t>
              </w:r>
              <w:r w:rsidR="002A38AD">
                <w:rPr>
                  <w:rFonts w:eastAsia="SimSun" w:cstheme="minorHAnsi" w:hint="eastAsia"/>
                  <w:sz w:val="28"/>
                  <w:szCs w:val="28"/>
                  <w:highlight w:val="yellow"/>
                </w:rPr>
                <w:t>收来自</w:t>
              </w:r>
            </w:ins>
            <w:ins w:id="229" w:author="Yujia He" w:date="2023-05-11T15:02:00Z">
              <w:r w:rsidR="00BE1AB5">
                <w:rPr>
                  <w:rFonts w:eastAsia="SimSun" w:cstheme="minorHAnsi" w:hint="eastAsia"/>
                  <w:sz w:val="28"/>
                  <w:szCs w:val="28"/>
                  <w:highlight w:val="yellow"/>
                </w:rPr>
                <w:t>多个国家，如</w:t>
              </w:r>
            </w:ins>
            <w:ins w:id="230" w:author="Yujia He" w:date="2023-05-11T15:01:00Z">
              <w:r w:rsidR="002A38AD">
                <w:rPr>
                  <w:rFonts w:eastAsia="SimSun" w:cstheme="minorHAnsi" w:hint="eastAsia"/>
                  <w:sz w:val="28"/>
                  <w:szCs w:val="28"/>
                  <w:highlight w:val="yellow"/>
                </w:rPr>
                <w:t>日本、中国和美国</w:t>
              </w:r>
              <w:r w:rsidR="00CA74C7">
                <w:rPr>
                  <w:rFonts w:eastAsia="SimSun" w:cstheme="minorHAnsi" w:hint="eastAsia"/>
                  <w:sz w:val="28"/>
                  <w:szCs w:val="28"/>
                  <w:highlight w:val="yellow"/>
                </w:rPr>
                <w:t>运行的气象卫星的数据</w:t>
              </w:r>
            </w:ins>
            <w:ins w:id="231" w:author="Yujia He" w:date="2023-05-11T15:03:00Z">
              <w:r w:rsidR="004F4A75">
                <w:rPr>
                  <w:rFonts w:eastAsia="SimSun" w:cstheme="minorHAnsi" w:hint="eastAsia"/>
                  <w:sz w:val="28"/>
                  <w:szCs w:val="28"/>
                  <w:highlight w:val="yellow"/>
                </w:rPr>
                <w:t>，并且生成</w:t>
              </w:r>
              <w:r w:rsidR="00927434">
                <w:rPr>
                  <w:rFonts w:eastAsia="SimSun" w:cstheme="minorHAnsi" w:hint="eastAsia"/>
                  <w:sz w:val="28"/>
                  <w:szCs w:val="28"/>
                  <w:highlight w:val="yellow"/>
                </w:rPr>
                <w:t>各种气象卫星图，通过跟踪天气系统的发展和移动，</w:t>
              </w:r>
            </w:ins>
            <w:ins w:id="232" w:author="Yujia He" w:date="2023-05-11T15:04:00Z">
              <w:r w:rsidR="009601B2">
                <w:rPr>
                  <w:rFonts w:eastAsia="SimSun" w:cstheme="minorHAnsi" w:hint="eastAsia"/>
                  <w:sz w:val="28"/>
                  <w:szCs w:val="28"/>
                  <w:highlight w:val="yellow"/>
                </w:rPr>
                <w:t>以便我们能够监测本地的天气和雾霾情况。</w:t>
              </w:r>
              <w:r w:rsidR="009601B2">
                <w:rPr>
                  <w:rFonts w:eastAsia="SimSun" w:cstheme="minorHAnsi" w:hint="eastAsia"/>
                  <w:sz w:val="28"/>
                  <w:szCs w:val="28"/>
                  <w:highlight w:val="yellow"/>
                </w:rPr>
                <w:t xml:space="preserve"> </w:t>
              </w:r>
            </w:ins>
            <w:del w:id="233" w:author="Yujia He" w:date="2023-05-11T15:04:00Z">
              <w:r w:rsidR="0010117B" w:rsidRPr="008831DE" w:rsidDel="00C7004D">
                <w:rPr>
                  <w:rFonts w:eastAsia="SimSun" w:cstheme="minorHAnsi" w:hint="eastAsia"/>
                  <w:sz w:val="28"/>
                  <w:szCs w:val="28"/>
                  <w:highlight w:val="yellow"/>
                </w:rPr>
                <w:delText>我们与日本和香港气象局合作，</w:delText>
              </w:r>
              <w:r w:rsidR="00877A28" w:rsidRPr="008831DE" w:rsidDel="00C7004D">
                <w:rPr>
                  <w:rFonts w:eastAsia="SimSun" w:cstheme="minorHAnsi" w:hint="eastAsia"/>
                  <w:sz w:val="28"/>
                  <w:szCs w:val="28"/>
                  <w:highlight w:val="yellow"/>
                </w:rPr>
                <w:delText>观察</w:delText>
              </w:r>
              <w:r w:rsidR="0010117B" w:rsidRPr="008831DE" w:rsidDel="00C7004D">
                <w:rPr>
                  <w:rFonts w:eastAsia="SimSun" w:cstheme="minorHAnsi" w:hint="eastAsia"/>
                  <w:sz w:val="28"/>
                  <w:szCs w:val="28"/>
                  <w:highlight w:val="yellow"/>
                </w:rPr>
                <w:delText>他们的</w:delText>
              </w:r>
              <w:r w:rsidR="005B0D5C" w:rsidRPr="008831DE" w:rsidDel="00C7004D">
                <w:rPr>
                  <w:rFonts w:eastAsia="SimSun" w:cstheme="minorHAnsi" w:hint="eastAsia"/>
                  <w:sz w:val="28"/>
                  <w:szCs w:val="28"/>
                  <w:highlight w:val="yellow"/>
                </w:rPr>
                <w:delText>气候卫</w:delText>
              </w:r>
              <w:r w:rsidR="00CD5F1A" w:rsidRPr="008831DE" w:rsidDel="00C7004D">
                <w:rPr>
                  <w:rFonts w:eastAsia="SimSun" w:cstheme="minorHAnsi" w:hint="eastAsia"/>
                  <w:sz w:val="28"/>
                  <w:szCs w:val="28"/>
                  <w:highlight w:val="yellow"/>
                </w:rPr>
                <w:delText>星</w:delText>
              </w:r>
              <w:r w:rsidR="000C1B84" w:rsidRPr="008831DE" w:rsidDel="00C7004D">
                <w:rPr>
                  <w:rFonts w:eastAsia="SimSun" w:cstheme="minorHAnsi" w:hint="eastAsia"/>
                  <w:sz w:val="28"/>
                  <w:szCs w:val="28"/>
                  <w:highlight w:val="yellow"/>
                </w:rPr>
                <w:delText>图</w:delText>
              </w:r>
              <w:r w:rsidR="0010117B" w:rsidRPr="008831DE" w:rsidDel="00C7004D">
                <w:rPr>
                  <w:rFonts w:eastAsia="SimSun" w:cstheme="minorHAnsi" w:hint="eastAsia"/>
                  <w:sz w:val="28"/>
                  <w:szCs w:val="28"/>
                  <w:highlight w:val="yellow"/>
                </w:rPr>
                <w:delText>，它</w:delText>
              </w:r>
              <w:r w:rsidR="00F676B7" w:rsidRPr="008831DE" w:rsidDel="00C7004D">
                <w:rPr>
                  <w:rFonts w:eastAsia="SimSun" w:cstheme="minorHAnsi" w:hint="eastAsia"/>
                  <w:sz w:val="28"/>
                  <w:szCs w:val="28"/>
                  <w:highlight w:val="yellow"/>
                </w:rPr>
                <w:delText>能在</w:delText>
              </w:r>
              <w:r w:rsidR="00164D97" w:rsidRPr="008831DE" w:rsidDel="00C7004D">
                <w:rPr>
                  <w:rFonts w:eastAsia="SimSun" w:cstheme="minorHAnsi" w:hint="eastAsia"/>
                  <w:sz w:val="28"/>
                  <w:szCs w:val="28"/>
                  <w:highlight w:val="yellow"/>
                </w:rPr>
                <w:delText>每</w:delText>
              </w:r>
              <w:r w:rsidR="00164D97" w:rsidRPr="008831DE" w:rsidDel="00C7004D">
                <w:rPr>
                  <w:rFonts w:eastAsia="SimSun" w:cstheme="minorHAnsi" w:hint="eastAsia"/>
                  <w:sz w:val="28"/>
                  <w:szCs w:val="28"/>
                  <w:highlight w:val="yellow"/>
                </w:rPr>
                <w:delText>1</w:delText>
              </w:r>
              <w:r w:rsidR="00164D97" w:rsidRPr="008831DE" w:rsidDel="00C7004D">
                <w:rPr>
                  <w:rFonts w:eastAsia="SimSun" w:cstheme="minorHAnsi"/>
                  <w:sz w:val="28"/>
                  <w:szCs w:val="28"/>
                  <w:highlight w:val="yellow"/>
                </w:rPr>
                <w:delText>0</w:delText>
              </w:r>
              <w:r w:rsidR="00164D97" w:rsidRPr="008831DE" w:rsidDel="00C7004D">
                <w:rPr>
                  <w:rFonts w:eastAsia="SimSun" w:cstheme="minorHAnsi" w:hint="eastAsia"/>
                  <w:sz w:val="28"/>
                  <w:szCs w:val="28"/>
                  <w:highlight w:val="yellow"/>
                </w:rPr>
                <w:delText>分钟提供最新的气象和雾霾数据，</w:delText>
              </w:r>
              <w:r w:rsidR="00164D97" w:rsidRPr="008831DE" w:rsidDel="00C7004D">
                <w:rPr>
                  <w:rFonts w:eastAsia="SimSun" w:cstheme="minorHAnsi" w:hint="eastAsia"/>
                  <w:sz w:val="28"/>
                  <w:szCs w:val="28"/>
                  <w:highlight w:val="yellow"/>
                </w:rPr>
                <w:lastRenderedPageBreak/>
                <w:delText>以便能更准确和</w:delText>
              </w:r>
              <w:r w:rsidR="00EC4D6C" w:rsidRPr="008831DE" w:rsidDel="00C7004D">
                <w:rPr>
                  <w:rFonts w:eastAsia="SimSun" w:cstheme="minorHAnsi" w:hint="eastAsia"/>
                  <w:sz w:val="28"/>
                  <w:szCs w:val="28"/>
                  <w:highlight w:val="yellow"/>
                </w:rPr>
                <w:delText>及时</w:delText>
              </w:r>
              <w:r w:rsidR="00373554" w:rsidRPr="008831DE" w:rsidDel="00C7004D">
                <w:rPr>
                  <w:rFonts w:eastAsia="SimSun" w:cstheme="minorHAnsi" w:hint="eastAsia"/>
                  <w:sz w:val="28"/>
                  <w:szCs w:val="28"/>
                  <w:highlight w:val="yellow"/>
                </w:rPr>
                <w:delText>地侦测本地的</w:delText>
              </w:r>
              <w:r w:rsidR="00EA0CF6" w:rsidRPr="008831DE" w:rsidDel="00C7004D">
                <w:rPr>
                  <w:rFonts w:eastAsia="SimSun" w:cstheme="minorHAnsi" w:hint="eastAsia"/>
                  <w:sz w:val="28"/>
                  <w:szCs w:val="28"/>
                  <w:highlight w:val="yellow"/>
                </w:rPr>
                <w:delText>天气、雾霾和林火的情况。</w:delText>
              </w:r>
            </w:del>
          </w:p>
          <w:p w14:paraId="72761887" w14:textId="5EB94C5E" w:rsidR="00B50640" w:rsidRPr="008831DE" w:rsidRDefault="00B50640" w:rsidP="00492221">
            <w:pPr>
              <w:rPr>
                <w:rFonts w:eastAsia="SimSun" w:cstheme="minorHAnsi"/>
                <w:sz w:val="28"/>
                <w:szCs w:val="28"/>
              </w:rPr>
            </w:pPr>
          </w:p>
          <w:p w14:paraId="05B3A2FF" w14:textId="7E93CB21" w:rsidR="002152AD" w:rsidRPr="008831DE" w:rsidRDefault="002152AD" w:rsidP="00492221">
            <w:pPr>
              <w:rPr>
                <w:rFonts w:eastAsia="SimSun" w:cstheme="minorHAnsi"/>
                <w:sz w:val="28"/>
                <w:szCs w:val="28"/>
              </w:rPr>
            </w:pPr>
            <w:r w:rsidRPr="008831DE">
              <w:rPr>
                <w:rFonts w:eastAsia="SimSun" w:cstheme="minorHAnsi"/>
                <w:sz w:val="28"/>
                <w:szCs w:val="28"/>
              </w:rPr>
              <w:t xml:space="preserve">B: </w:t>
            </w:r>
            <w:r w:rsidR="00D52BC0" w:rsidRPr="008831DE">
              <w:rPr>
                <w:rFonts w:eastAsia="SimSun" w:cstheme="minorHAnsi"/>
                <w:sz w:val="28"/>
                <w:szCs w:val="28"/>
              </w:rPr>
              <w:t>You have explained a lot to us, and we have also</w:t>
            </w:r>
            <w:r w:rsidRPr="008831DE">
              <w:rPr>
                <w:rFonts w:eastAsia="SimSun" w:cstheme="minorHAnsi"/>
                <w:sz w:val="28"/>
                <w:szCs w:val="28"/>
              </w:rPr>
              <w:t xml:space="preserve"> looked at</w:t>
            </w:r>
            <w:r w:rsidR="00D52BC0" w:rsidRPr="008831DE">
              <w:rPr>
                <w:rFonts w:eastAsia="SimSun" w:cstheme="minorHAnsi"/>
                <w:sz w:val="28"/>
                <w:szCs w:val="28"/>
              </w:rPr>
              <w:t xml:space="preserve"> many images, but there is still </w:t>
            </w:r>
            <w:r w:rsidR="008831DE">
              <w:rPr>
                <w:rFonts w:eastAsia="SimSun" w:cstheme="minorHAnsi"/>
                <w:sz w:val="28"/>
                <w:szCs w:val="28"/>
              </w:rPr>
              <w:t>so much</w:t>
            </w:r>
            <w:r w:rsidR="00D52BC0" w:rsidRPr="008831DE">
              <w:rPr>
                <w:rFonts w:eastAsia="SimSun" w:cstheme="minorHAnsi"/>
                <w:sz w:val="28"/>
                <w:szCs w:val="28"/>
              </w:rPr>
              <w:t xml:space="preserve"> to learn. </w:t>
            </w:r>
            <w:r w:rsidRPr="008831DE">
              <w:rPr>
                <w:rFonts w:eastAsia="SimSun" w:cstheme="minorHAnsi"/>
                <w:sz w:val="28"/>
                <w:szCs w:val="28"/>
              </w:rPr>
              <w:t xml:space="preserve"> </w:t>
            </w:r>
            <w:r w:rsidR="00D52BC0" w:rsidRPr="008831DE">
              <w:rPr>
                <w:rFonts w:eastAsia="SimSun" w:cstheme="minorHAnsi"/>
                <w:sz w:val="28"/>
                <w:szCs w:val="28"/>
              </w:rPr>
              <w:t>Indeed, we cannot understand meteorology in just one day.</w:t>
            </w:r>
            <w:r w:rsidRPr="008831DE">
              <w:rPr>
                <w:rFonts w:eastAsia="SimSun" w:cstheme="minorHAnsi"/>
                <w:sz w:val="28"/>
                <w:szCs w:val="28"/>
              </w:rPr>
              <w:t xml:space="preserve"> </w:t>
            </w:r>
          </w:p>
          <w:p w14:paraId="639DC55A" w14:textId="32F516BA" w:rsidR="00BF7638" w:rsidRPr="008831DE" w:rsidRDefault="00BF7638" w:rsidP="00492221">
            <w:pPr>
              <w:rPr>
                <w:rFonts w:eastAsia="SimSun" w:cstheme="minorHAnsi"/>
                <w:sz w:val="28"/>
                <w:szCs w:val="28"/>
              </w:rPr>
            </w:pPr>
            <w:r w:rsidRPr="008831DE">
              <w:rPr>
                <w:rFonts w:eastAsia="SimSun" w:cstheme="minorHAnsi" w:hint="eastAsia"/>
                <w:sz w:val="28"/>
                <w:szCs w:val="28"/>
              </w:rPr>
              <w:t>B</w:t>
            </w:r>
            <w:r w:rsidRPr="008831DE">
              <w:rPr>
                <w:rFonts w:eastAsia="SimSun" w:cstheme="minorHAnsi" w:hint="eastAsia"/>
                <w:sz w:val="28"/>
                <w:szCs w:val="28"/>
              </w:rPr>
              <w:t>：你</w:t>
            </w:r>
            <w:r w:rsidR="007C246F" w:rsidRPr="008831DE">
              <w:rPr>
                <w:rFonts w:eastAsia="SimSun" w:cstheme="minorHAnsi" w:hint="eastAsia"/>
                <w:sz w:val="28"/>
                <w:szCs w:val="28"/>
              </w:rPr>
              <w:t>讲解</w:t>
            </w:r>
            <w:r w:rsidRPr="008831DE">
              <w:rPr>
                <w:rFonts w:eastAsia="SimSun" w:cstheme="minorHAnsi" w:hint="eastAsia"/>
                <w:sz w:val="28"/>
                <w:szCs w:val="28"/>
              </w:rPr>
              <w:t>了这么多，我们也看了各种图像，</w:t>
            </w:r>
            <w:proofErr w:type="gramStart"/>
            <w:r w:rsidR="00603FC3" w:rsidRPr="008831DE">
              <w:rPr>
                <w:rFonts w:eastAsia="SimSun" w:cstheme="minorHAnsi" w:hint="eastAsia"/>
                <w:sz w:val="28"/>
                <w:szCs w:val="28"/>
              </w:rPr>
              <w:t>果然要看懂“</w:t>
            </w:r>
            <w:proofErr w:type="gramEnd"/>
            <w:r w:rsidR="00603FC3" w:rsidRPr="008831DE">
              <w:rPr>
                <w:rFonts w:eastAsia="SimSun" w:cstheme="minorHAnsi" w:hint="eastAsia"/>
                <w:sz w:val="28"/>
                <w:szCs w:val="28"/>
              </w:rPr>
              <w:t>气候语言”真的不是一天就能学会的。</w:t>
            </w:r>
          </w:p>
          <w:p w14:paraId="343F87DC" w14:textId="13B213FC" w:rsidR="00782AE2" w:rsidRPr="008831DE" w:rsidRDefault="00782AE2" w:rsidP="00492221">
            <w:pPr>
              <w:rPr>
                <w:rFonts w:eastAsia="SimSun" w:cstheme="minorHAnsi"/>
                <w:sz w:val="28"/>
                <w:szCs w:val="28"/>
              </w:rPr>
            </w:pPr>
          </w:p>
          <w:p w14:paraId="31B574A7" w14:textId="621D4BD1" w:rsidR="002152AD" w:rsidRPr="008831DE" w:rsidRDefault="002152AD" w:rsidP="00492221">
            <w:pPr>
              <w:rPr>
                <w:rFonts w:eastAsia="SimSun" w:cstheme="minorHAnsi"/>
                <w:sz w:val="28"/>
                <w:szCs w:val="28"/>
              </w:rPr>
            </w:pPr>
            <w:r w:rsidRPr="008831DE">
              <w:rPr>
                <w:rFonts w:eastAsia="SimSun" w:cstheme="minorHAnsi"/>
                <w:sz w:val="28"/>
                <w:szCs w:val="28"/>
              </w:rPr>
              <w:t xml:space="preserve">H: This is why we need meteorologists to </w:t>
            </w:r>
            <w:proofErr w:type="spellStart"/>
            <w:r w:rsidRPr="008831DE">
              <w:rPr>
                <w:rFonts w:eastAsia="SimSun" w:cstheme="minorHAnsi"/>
                <w:sz w:val="28"/>
                <w:szCs w:val="28"/>
              </w:rPr>
              <w:t>analyse</w:t>
            </w:r>
            <w:proofErr w:type="spellEnd"/>
            <w:r w:rsidRPr="008831DE">
              <w:rPr>
                <w:rFonts w:eastAsia="SimSun" w:cstheme="minorHAnsi"/>
                <w:sz w:val="28"/>
                <w:szCs w:val="28"/>
              </w:rPr>
              <w:t xml:space="preserve"> and forecast the weather! (</w:t>
            </w:r>
            <w:proofErr w:type="gramStart"/>
            <w:r w:rsidRPr="008831DE">
              <w:rPr>
                <w:rFonts w:eastAsia="SimSun" w:cstheme="minorHAnsi"/>
                <w:sz w:val="28"/>
                <w:szCs w:val="28"/>
              </w:rPr>
              <w:t>applau</w:t>
            </w:r>
            <w:r w:rsidR="00D52BC0" w:rsidRPr="008831DE">
              <w:rPr>
                <w:rFonts w:eastAsia="SimSun" w:cstheme="minorHAnsi"/>
                <w:sz w:val="28"/>
                <w:szCs w:val="28"/>
              </w:rPr>
              <w:t>se</w:t>
            </w:r>
            <w:proofErr w:type="gramEnd"/>
            <w:r w:rsidR="00D52BC0" w:rsidRPr="008831DE">
              <w:rPr>
                <w:rFonts w:eastAsia="SimSun" w:cstheme="minorHAnsi"/>
                <w:sz w:val="28"/>
                <w:szCs w:val="28"/>
              </w:rPr>
              <w:t xml:space="preserve"> for the meteorologists~)</w:t>
            </w:r>
          </w:p>
          <w:p w14:paraId="6C1C2520" w14:textId="20FA2332" w:rsidR="00782AE2" w:rsidRPr="008831DE" w:rsidRDefault="00782AE2" w:rsidP="00492221">
            <w:pPr>
              <w:rPr>
                <w:rFonts w:eastAsia="SimSun" w:cstheme="minorHAnsi"/>
                <w:sz w:val="28"/>
                <w:szCs w:val="28"/>
              </w:rPr>
            </w:pPr>
            <w:r w:rsidRPr="008831DE">
              <w:rPr>
                <w:rFonts w:eastAsia="SimSun" w:cstheme="minorHAnsi" w:hint="eastAsia"/>
                <w:sz w:val="28"/>
                <w:szCs w:val="28"/>
              </w:rPr>
              <w:t>H</w:t>
            </w:r>
            <w:r w:rsidRPr="008831DE">
              <w:rPr>
                <w:rFonts w:eastAsia="SimSun" w:cstheme="minorHAnsi" w:hint="eastAsia"/>
                <w:sz w:val="28"/>
                <w:szCs w:val="28"/>
              </w:rPr>
              <w:t>：所以我们才需要这群气象学家</w:t>
            </w:r>
            <w:r w:rsidR="008A1D82" w:rsidRPr="008831DE">
              <w:rPr>
                <w:rFonts w:eastAsia="SimSun" w:cstheme="minorHAnsi" w:hint="eastAsia"/>
                <w:sz w:val="28"/>
                <w:szCs w:val="28"/>
              </w:rPr>
              <w:t>为我们分析</w:t>
            </w:r>
            <w:r w:rsidR="00603FC3" w:rsidRPr="008831DE">
              <w:rPr>
                <w:rFonts w:eastAsia="SimSun" w:cstheme="minorHAnsi" w:hint="eastAsia"/>
                <w:sz w:val="28"/>
                <w:szCs w:val="28"/>
              </w:rPr>
              <w:t>和预报天气</w:t>
            </w:r>
            <w:r w:rsidR="006339C4" w:rsidRPr="008831DE">
              <w:rPr>
                <w:rFonts w:eastAsia="SimSun" w:cstheme="minorHAnsi" w:hint="eastAsia"/>
                <w:sz w:val="28"/>
                <w:szCs w:val="28"/>
              </w:rPr>
              <w:t>！</w:t>
            </w:r>
            <w:r w:rsidR="00CC367D" w:rsidRPr="008831DE">
              <w:rPr>
                <w:rFonts w:eastAsia="SimSun" w:cstheme="minorHAnsi" w:hint="eastAsia"/>
                <w:sz w:val="28"/>
                <w:szCs w:val="28"/>
              </w:rPr>
              <w:t>（</w:t>
            </w:r>
            <w:r w:rsidR="006339C4" w:rsidRPr="008831DE">
              <w:rPr>
                <w:rFonts w:eastAsia="SimSun" w:cstheme="minorHAnsi" w:hint="eastAsia"/>
                <w:sz w:val="28"/>
                <w:szCs w:val="28"/>
              </w:rPr>
              <w:t>掌声</w:t>
            </w:r>
            <w:r w:rsidR="00CC367D" w:rsidRPr="008831DE">
              <w:rPr>
                <w:rFonts w:eastAsia="SimSun" w:cstheme="minorHAnsi" w:hint="eastAsia"/>
                <w:sz w:val="28"/>
                <w:szCs w:val="28"/>
              </w:rPr>
              <w:t>送给你们</w:t>
            </w:r>
            <w:r w:rsidR="00CC367D" w:rsidRPr="008831DE">
              <w:rPr>
                <w:rFonts w:eastAsia="SimSun" w:cstheme="minorHAnsi" w:hint="eastAsia"/>
                <w:sz w:val="28"/>
                <w:szCs w:val="28"/>
              </w:rPr>
              <w:t>~</w:t>
            </w:r>
            <w:r w:rsidR="00CC367D" w:rsidRPr="008831DE">
              <w:rPr>
                <w:rFonts w:eastAsia="SimSun" w:cstheme="minorHAnsi" w:hint="eastAsia"/>
                <w:sz w:val="28"/>
                <w:szCs w:val="28"/>
              </w:rPr>
              <w:t>）</w:t>
            </w:r>
          </w:p>
          <w:p w14:paraId="6B9AA065" w14:textId="3530EF1F" w:rsidR="00A0465E" w:rsidRPr="008831DE" w:rsidRDefault="00A0465E" w:rsidP="00492221">
            <w:pPr>
              <w:rPr>
                <w:rFonts w:eastAsia="SimSun" w:cstheme="minorHAnsi"/>
                <w:sz w:val="28"/>
                <w:szCs w:val="28"/>
              </w:rPr>
            </w:pPr>
          </w:p>
          <w:p w14:paraId="31524537" w14:textId="7327EF01" w:rsidR="00D52BC0" w:rsidRPr="008831DE" w:rsidRDefault="00D52BC0" w:rsidP="00492221">
            <w:pPr>
              <w:rPr>
                <w:rFonts w:eastAsia="SimSun" w:cstheme="minorHAnsi"/>
                <w:sz w:val="28"/>
                <w:szCs w:val="28"/>
              </w:rPr>
            </w:pPr>
            <w:proofErr w:type="spellStart"/>
            <w:r w:rsidRPr="008831DE">
              <w:rPr>
                <w:rFonts w:eastAsia="SimSun" w:cstheme="minorHAnsi"/>
                <w:sz w:val="28"/>
                <w:szCs w:val="28"/>
              </w:rPr>
              <w:t>YJ:</w:t>
            </w:r>
            <w:del w:id="234" w:author="Yujia He" w:date="2023-05-11T15:12:00Z">
              <w:r w:rsidRPr="008831DE" w:rsidDel="00F872A3">
                <w:rPr>
                  <w:rFonts w:eastAsia="SimSun" w:cstheme="minorHAnsi"/>
                  <w:sz w:val="28"/>
                  <w:szCs w:val="28"/>
                </w:rPr>
                <w:delText xml:space="preserve"> </w:delText>
              </w:r>
            </w:del>
            <w:ins w:id="235" w:author="Yujia He" w:date="2023-05-11T15:12:00Z">
              <w:r w:rsidR="00656E88">
                <w:rPr>
                  <w:rFonts w:eastAsia="SimSun" w:cstheme="minorHAnsi"/>
                  <w:sz w:val="28"/>
                  <w:szCs w:val="28"/>
                </w:rPr>
                <w:t>The</w:t>
              </w:r>
              <w:proofErr w:type="spellEnd"/>
              <w:r w:rsidR="00656E88">
                <w:rPr>
                  <w:rFonts w:eastAsia="SimSun" w:cstheme="minorHAnsi"/>
                  <w:sz w:val="28"/>
                  <w:szCs w:val="28"/>
                </w:rPr>
                <w:t xml:space="preserve"> Met Service employs different </w:t>
              </w:r>
              <w:proofErr w:type="spellStart"/>
              <w:r w:rsidR="00656E88">
                <w:rPr>
                  <w:rFonts w:eastAsia="SimSun" w:cstheme="minorHAnsi"/>
                  <w:sz w:val="28"/>
                  <w:szCs w:val="28"/>
                </w:rPr>
                <w:t>specialised</w:t>
              </w:r>
              <w:proofErr w:type="spellEnd"/>
              <w:r w:rsidR="00656E88">
                <w:rPr>
                  <w:rFonts w:eastAsia="SimSun" w:cstheme="minorHAnsi"/>
                  <w:sz w:val="28"/>
                  <w:szCs w:val="28"/>
                </w:rPr>
                <w:t xml:space="preserve"> </w:t>
              </w:r>
            </w:ins>
            <w:ins w:id="236" w:author="Yujia He" w:date="2023-05-11T15:13:00Z">
              <w:r w:rsidR="00941FFC">
                <w:rPr>
                  <w:rFonts w:eastAsia="SimSun" w:cstheme="minorHAnsi"/>
                  <w:sz w:val="28"/>
                  <w:szCs w:val="28"/>
                </w:rPr>
                <w:t>high-tech</w:t>
              </w:r>
            </w:ins>
            <w:ins w:id="237" w:author="Yujia He" w:date="2023-05-11T15:12:00Z">
              <w:r w:rsidR="00656E88">
                <w:rPr>
                  <w:rFonts w:eastAsia="SimSun" w:cstheme="minorHAnsi"/>
                  <w:sz w:val="28"/>
                  <w:szCs w:val="28"/>
                </w:rPr>
                <w:t xml:space="preserve"> systems to collect </w:t>
              </w:r>
              <w:r w:rsidR="00941FFC">
                <w:rPr>
                  <w:rFonts w:eastAsia="SimSun" w:cstheme="minorHAnsi"/>
                  <w:sz w:val="28"/>
                  <w:szCs w:val="28"/>
                </w:rPr>
                <w:t>accurate weather information</w:t>
              </w:r>
            </w:ins>
            <w:ins w:id="238" w:author="Yujia He" w:date="2023-05-11T15:13:00Z">
              <w:r w:rsidR="00941FFC">
                <w:rPr>
                  <w:rFonts w:eastAsia="SimSun" w:cstheme="minorHAnsi"/>
                  <w:sz w:val="28"/>
                  <w:szCs w:val="28"/>
                </w:rPr>
                <w:t xml:space="preserve">, so that we can provide better services to the public. </w:t>
              </w:r>
            </w:ins>
            <w:del w:id="239" w:author="Yujia He" w:date="2023-05-11T15:12:00Z">
              <w:r w:rsidRPr="008831DE" w:rsidDel="00F872A3">
                <w:rPr>
                  <w:rFonts w:eastAsia="SimSun" w:cstheme="minorHAnsi"/>
                  <w:sz w:val="28"/>
                  <w:szCs w:val="28"/>
                </w:rPr>
                <w:delText>Using data analyses, radar and satellite images, climatology of the area and personal experience, we are able to prepare weather forecast for the day</w:delText>
              </w:r>
            </w:del>
            <w:r w:rsidRPr="008831DE">
              <w:rPr>
                <w:rFonts w:eastAsia="SimSun" w:cstheme="minorHAnsi"/>
                <w:sz w:val="28"/>
                <w:szCs w:val="28"/>
              </w:rPr>
              <w:t xml:space="preserve">.  </w:t>
            </w:r>
          </w:p>
          <w:p w14:paraId="21803077" w14:textId="638C9840" w:rsidR="00A0465E" w:rsidRPr="008831DE" w:rsidRDefault="00A0465E" w:rsidP="00492221">
            <w:pPr>
              <w:rPr>
                <w:rFonts w:eastAsia="SimSun" w:cstheme="minorHAnsi"/>
                <w:sz w:val="28"/>
                <w:szCs w:val="28"/>
              </w:rPr>
            </w:pPr>
            <w:r w:rsidRPr="008831DE">
              <w:rPr>
                <w:rFonts w:eastAsia="SimSun" w:cstheme="minorHAnsi" w:hint="eastAsia"/>
                <w:sz w:val="28"/>
                <w:szCs w:val="28"/>
                <w:highlight w:val="yellow"/>
              </w:rPr>
              <w:t>YJ</w:t>
            </w:r>
            <w:r w:rsidRPr="008831DE">
              <w:rPr>
                <w:rFonts w:eastAsia="SimSun" w:cstheme="minorHAnsi" w:hint="eastAsia"/>
                <w:sz w:val="28"/>
                <w:szCs w:val="28"/>
                <w:highlight w:val="yellow"/>
              </w:rPr>
              <w:t>：</w:t>
            </w:r>
            <w:ins w:id="240" w:author="Yujia He" w:date="2023-05-11T15:18:00Z">
              <w:r w:rsidR="00C73929">
                <w:rPr>
                  <w:rFonts w:eastAsia="SimSun" w:cstheme="minorHAnsi" w:hint="eastAsia"/>
                  <w:sz w:val="28"/>
                  <w:szCs w:val="28"/>
                  <w:highlight w:val="yellow"/>
                </w:rPr>
                <w:t>气象局</w:t>
              </w:r>
              <w:r w:rsidR="002A240A">
                <w:rPr>
                  <w:rFonts w:eastAsia="SimSun" w:cstheme="minorHAnsi" w:hint="eastAsia"/>
                  <w:sz w:val="28"/>
                  <w:szCs w:val="28"/>
                  <w:highlight w:val="yellow"/>
                </w:rPr>
                <w:t>通过各种</w:t>
              </w:r>
              <w:r w:rsidR="00C2354D">
                <w:rPr>
                  <w:rFonts w:eastAsia="SimSun" w:cstheme="minorHAnsi" w:hint="eastAsia"/>
                  <w:sz w:val="28"/>
                  <w:szCs w:val="28"/>
                  <w:highlight w:val="yellow"/>
                </w:rPr>
                <w:t>高科技探测器收取更精确的数据</w:t>
              </w:r>
            </w:ins>
            <w:ins w:id="241" w:author="Yujia He" w:date="2023-05-11T15:19:00Z">
              <w:r w:rsidR="00C2354D">
                <w:rPr>
                  <w:rFonts w:eastAsia="SimSun" w:cstheme="minorHAnsi" w:hint="eastAsia"/>
                  <w:sz w:val="28"/>
                  <w:szCs w:val="28"/>
                  <w:highlight w:val="yellow"/>
                </w:rPr>
                <w:t>，以便我们能够为公众提供更好的服务。</w:t>
              </w:r>
            </w:ins>
            <w:del w:id="242" w:author="Yujia He" w:date="2023-05-11T15:18:00Z">
              <w:r w:rsidR="006F2D69" w:rsidRPr="008831DE" w:rsidDel="00C73929">
                <w:rPr>
                  <w:rFonts w:eastAsia="SimSun" w:cstheme="minorHAnsi" w:hint="eastAsia"/>
                  <w:sz w:val="28"/>
                  <w:szCs w:val="28"/>
                  <w:highlight w:val="yellow"/>
                </w:rPr>
                <w:delText>通过使用数据分析，</w:delText>
              </w:r>
              <w:r w:rsidR="00245060" w:rsidRPr="008831DE" w:rsidDel="00C73929">
                <w:rPr>
                  <w:rFonts w:eastAsia="SimSun" w:cstheme="minorHAnsi" w:hint="eastAsia"/>
                  <w:sz w:val="28"/>
                  <w:szCs w:val="28"/>
                  <w:highlight w:val="yellow"/>
                </w:rPr>
                <w:delText>还有</w:delText>
              </w:r>
              <w:r w:rsidR="006F2D69" w:rsidRPr="008831DE" w:rsidDel="00C73929">
                <w:rPr>
                  <w:rFonts w:eastAsia="SimSun" w:cstheme="minorHAnsi" w:hint="eastAsia"/>
                  <w:sz w:val="28"/>
                  <w:szCs w:val="28"/>
                  <w:highlight w:val="yellow"/>
                </w:rPr>
                <w:delText>气候雷达和卫星的</w:delText>
              </w:r>
              <w:r w:rsidR="00245060" w:rsidRPr="008831DE" w:rsidDel="00C73929">
                <w:rPr>
                  <w:rFonts w:eastAsia="SimSun" w:cstheme="minorHAnsi" w:hint="eastAsia"/>
                  <w:sz w:val="28"/>
                  <w:szCs w:val="28"/>
                  <w:highlight w:val="yellow"/>
                </w:rPr>
                <w:delText>帮助下，</w:delText>
              </w:r>
              <w:r w:rsidR="00F41235" w:rsidRPr="008831DE" w:rsidDel="00C73929">
                <w:rPr>
                  <w:rFonts w:eastAsia="SimSun" w:cstheme="minorHAnsi" w:hint="eastAsia"/>
                  <w:sz w:val="28"/>
                  <w:szCs w:val="28"/>
                  <w:highlight w:val="yellow"/>
                </w:rPr>
                <w:delText>再</w:delText>
              </w:r>
              <w:r w:rsidR="00953F21" w:rsidRPr="008831DE" w:rsidDel="00C73929">
                <w:rPr>
                  <w:rFonts w:eastAsia="SimSun" w:cstheme="minorHAnsi" w:hint="eastAsia"/>
                  <w:sz w:val="28"/>
                  <w:szCs w:val="28"/>
                  <w:highlight w:val="yellow"/>
                </w:rPr>
                <w:delText>加上我们</w:delText>
              </w:r>
              <w:r w:rsidR="00B50D51" w:rsidRPr="008831DE" w:rsidDel="00C73929">
                <w:rPr>
                  <w:rFonts w:eastAsia="SimSun" w:cstheme="minorHAnsi" w:hint="eastAsia"/>
                  <w:sz w:val="28"/>
                  <w:szCs w:val="28"/>
                  <w:highlight w:val="yellow"/>
                </w:rPr>
                <w:delText>预报员</w:delText>
              </w:r>
              <w:r w:rsidR="00953F21" w:rsidRPr="008831DE" w:rsidDel="00C73929">
                <w:rPr>
                  <w:rFonts w:eastAsia="SimSun" w:cstheme="minorHAnsi" w:hint="eastAsia"/>
                  <w:sz w:val="28"/>
                  <w:szCs w:val="28"/>
                  <w:highlight w:val="yellow"/>
                </w:rPr>
                <w:delText>对本地气候的了解，</w:delText>
              </w:r>
              <w:r w:rsidR="00F41235" w:rsidRPr="008831DE" w:rsidDel="00C73929">
                <w:rPr>
                  <w:rFonts w:eastAsia="SimSun" w:cstheme="minorHAnsi" w:hint="eastAsia"/>
                  <w:sz w:val="28"/>
                  <w:szCs w:val="28"/>
                  <w:highlight w:val="yellow"/>
                </w:rPr>
                <w:delText>才</w:delText>
              </w:r>
              <w:r w:rsidR="00953F21" w:rsidRPr="008831DE" w:rsidDel="00C73929">
                <w:rPr>
                  <w:rFonts w:eastAsia="SimSun" w:cstheme="minorHAnsi" w:hint="eastAsia"/>
                  <w:sz w:val="28"/>
                  <w:szCs w:val="28"/>
                  <w:highlight w:val="yellow"/>
                </w:rPr>
                <w:delText>能</w:delText>
              </w:r>
              <w:r w:rsidR="00FB2034" w:rsidRPr="008831DE" w:rsidDel="00C73929">
                <w:rPr>
                  <w:rFonts w:eastAsia="SimSun" w:cstheme="minorHAnsi" w:hint="eastAsia"/>
                  <w:sz w:val="28"/>
                  <w:szCs w:val="28"/>
                  <w:highlight w:val="yellow"/>
                </w:rPr>
                <w:delText>预测未来</w:delText>
              </w:r>
              <w:r w:rsidR="00AC2CE5" w:rsidRPr="008831DE" w:rsidDel="00C73929">
                <w:rPr>
                  <w:rFonts w:eastAsia="SimSun" w:cstheme="minorHAnsi" w:hint="eastAsia"/>
                  <w:sz w:val="28"/>
                  <w:szCs w:val="28"/>
                  <w:highlight w:val="yellow"/>
                </w:rPr>
                <w:delText>一天的气候变化</w:delText>
              </w:r>
            </w:del>
            <w:r w:rsidR="00AC2CE5" w:rsidRPr="008831DE">
              <w:rPr>
                <w:rFonts w:eastAsia="SimSun" w:cstheme="minorHAnsi" w:hint="eastAsia"/>
                <w:sz w:val="28"/>
                <w:szCs w:val="28"/>
                <w:highlight w:val="yellow"/>
              </w:rPr>
              <w:t>。</w:t>
            </w:r>
          </w:p>
          <w:p w14:paraId="5B51EA6E" w14:textId="24C58EB1" w:rsidR="00AC2CE5" w:rsidRPr="008831DE" w:rsidRDefault="00AC2CE5" w:rsidP="00492221">
            <w:pPr>
              <w:rPr>
                <w:rFonts w:eastAsia="SimSun" w:cstheme="minorHAnsi"/>
                <w:sz w:val="28"/>
                <w:szCs w:val="28"/>
              </w:rPr>
            </w:pPr>
          </w:p>
          <w:p w14:paraId="49FFD6E5" w14:textId="54B89D6B" w:rsidR="00D52BC0" w:rsidRPr="008831DE" w:rsidRDefault="00D52BC0" w:rsidP="00492221">
            <w:pPr>
              <w:rPr>
                <w:rFonts w:eastAsia="SimSun" w:cstheme="minorHAnsi"/>
                <w:sz w:val="28"/>
                <w:szCs w:val="28"/>
              </w:rPr>
            </w:pPr>
            <w:r w:rsidRPr="008831DE">
              <w:rPr>
                <w:rFonts w:eastAsia="SimSun" w:cstheme="minorHAnsi"/>
                <w:sz w:val="28"/>
                <w:szCs w:val="28"/>
              </w:rPr>
              <w:t>I: How do you predict weather for more than a day in advance?</w:t>
            </w:r>
          </w:p>
          <w:p w14:paraId="149DACF7" w14:textId="6C1520BC" w:rsidR="00AC2CE5" w:rsidRPr="008831DE" w:rsidRDefault="00AC2CE5" w:rsidP="00492221">
            <w:pPr>
              <w:rPr>
                <w:rFonts w:eastAsia="SimSun" w:cstheme="minorHAnsi"/>
                <w:sz w:val="28"/>
                <w:szCs w:val="28"/>
              </w:rPr>
            </w:pPr>
            <w:r w:rsidRPr="008831DE">
              <w:rPr>
                <w:rFonts w:eastAsia="SimSun" w:cstheme="minorHAnsi" w:hint="eastAsia"/>
                <w:sz w:val="28"/>
                <w:szCs w:val="28"/>
              </w:rPr>
              <w:t>I</w:t>
            </w:r>
            <w:r w:rsidRPr="008831DE">
              <w:rPr>
                <w:rFonts w:eastAsia="SimSun" w:cstheme="minorHAnsi" w:hint="eastAsia"/>
                <w:sz w:val="28"/>
                <w:szCs w:val="28"/>
              </w:rPr>
              <w:t>：如果是</w:t>
            </w:r>
            <w:r w:rsidR="00376DDE" w:rsidRPr="008831DE">
              <w:rPr>
                <w:rFonts w:eastAsia="SimSun" w:cstheme="minorHAnsi" w:hint="eastAsia"/>
                <w:sz w:val="28"/>
                <w:szCs w:val="28"/>
              </w:rPr>
              <w:t>超过</w:t>
            </w:r>
            <w:r w:rsidR="00376DDE" w:rsidRPr="008831DE">
              <w:rPr>
                <w:rFonts w:eastAsia="SimSun" w:cstheme="minorHAnsi" w:hint="eastAsia"/>
                <w:sz w:val="28"/>
                <w:szCs w:val="28"/>
              </w:rPr>
              <w:t>1</w:t>
            </w:r>
            <w:r w:rsidR="00376DDE" w:rsidRPr="008831DE">
              <w:rPr>
                <w:rFonts w:eastAsia="SimSun" w:cstheme="minorHAnsi" w:hint="eastAsia"/>
                <w:sz w:val="28"/>
                <w:szCs w:val="28"/>
              </w:rPr>
              <w:t>天的预测</w:t>
            </w:r>
            <w:r w:rsidR="00094536" w:rsidRPr="008831DE">
              <w:rPr>
                <w:rFonts w:eastAsia="SimSun" w:cstheme="minorHAnsi" w:hint="eastAsia"/>
                <w:sz w:val="28"/>
                <w:szCs w:val="28"/>
              </w:rPr>
              <w:t>，你们是如何推算的？</w:t>
            </w:r>
          </w:p>
          <w:p w14:paraId="0CB843A5" w14:textId="497BFE84" w:rsidR="00AD655E" w:rsidRPr="008831DE" w:rsidRDefault="00AD655E" w:rsidP="00B67725">
            <w:pPr>
              <w:rPr>
                <w:rFonts w:eastAsia="SimSun" w:cstheme="minorHAnsi"/>
                <w:sz w:val="28"/>
                <w:szCs w:val="28"/>
              </w:rPr>
            </w:pPr>
          </w:p>
          <w:p w14:paraId="34DFF654" w14:textId="00D8084D" w:rsidR="00D52BC0" w:rsidRPr="008831DE" w:rsidRDefault="00D52BC0" w:rsidP="00B67725">
            <w:pPr>
              <w:rPr>
                <w:rFonts w:eastAsia="SimSun" w:cstheme="minorHAnsi"/>
                <w:sz w:val="28"/>
                <w:szCs w:val="28"/>
              </w:rPr>
            </w:pPr>
            <w:r w:rsidRPr="008831DE">
              <w:rPr>
                <w:rFonts w:eastAsia="SimSun" w:cstheme="minorHAnsi"/>
                <w:sz w:val="28"/>
                <w:szCs w:val="28"/>
                <w:highlight w:val="yellow"/>
              </w:rPr>
              <w:t xml:space="preserve">YJ: </w:t>
            </w:r>
            <w:commentRangeStart w:id="243"/>
            <w:r w:rsidRPr="008831DE">
              <w:rPr>
                <w:rFonts w:eastAsia="SimSun" w:cstheme="minorHAnsi"/>
                <w:sz w:val="28"/>
                <w:szCs w:val="28"/>
                <w:highlight w:val="yellow"/>
              </w:rPr>
              <w:t>We make use of Numerical Weather Prediction model products</w:t>
            </w:r>
            <w:commentRangeEnd w:id="243"/>
            <w:r w:rsidR="00162A42">
              <w:rPr>
                <w:rStyle w:val="CommentReference"/>
              </w:rPr>
              <w:commentReference w:id="243"/>
            </w:r>
            <w:r w:rsidRPr="008831DE">
              <w:rPr>
                <w:rFonts w:eastAsia="SimSun" w:cstheme="minorHAnsi"/>
                <w:sz w:val="28"/>
                <w:szCs w:val="28"/>
                <w:highlight w:val="yellow"/>
              </w:rPr>
              <w:t xml:space="preserve">. These computer models can predict wind speed and direction, rainfall, temperature and </w:t>
            </w:r>
            <w:r w:rsidRPr="008831DE">
              <w:rPr>
                <w:rFonts w:eastAsia="SimSun" w:cstheme="minorHAnsi"/>
                <w:sz w:val="28"/>
                <w:szCs w:val="28"/>
                <w:highlight w:val="yellow"/>
              </w:rPr>
              <w:lastRenderedPageBreak/>
              <w:t>other weather parameters, and help us to predict the weather</w:t>
            </w:r>
            <w:r w:rsidR="006C0DC4" w:rsidRPr="008831DE">
              <w:rPr>
                <w:rFonts w:eastAsia="SimSun" w:cstheme="minorHAnsi"/>
                <w:sz w:val="28"/>
                <w:szCs w:val="28"/>
                <w:highlight w:val="yellow"/>
              </w:rPr>
              <w:t xml:space="preserve"> more than x days in advance.</w:t>
            </w:r>
          </w:p>
          <w:p w14:paraId="265B20DB" w14:textId="058980AD" w:rsidR="00B67725" w:rsidRPr="008831DE" w:rsidRDefault="00B67725" w:rsidP="00B67725">
            <w:pPr>
              <w:rPr>
                <w:rFonts w:eastAsia="SimSun" w:cstheme="minorHAnsi"/>
                <w:sz w:val="28"/>
                <w:szCs w:val="28"/>
              </w:rPr>
            </w:pPr>
            <w:r w:rsidRPr="008831DE">
              <w:rPr>
                <w:rFonts w:eastAsia="SimSun" w:cstheme="minorHAnsi"/>
                <w:sz w:val="28"/>
                <w:szCs w:val="28"/>
                <w:highlight w:val="yellow"/>
              </w:rPr>
              <w:t xml:space="preserve">YJ: </w:t>
            </w:r>
            <w:r w:rsidRPr="008831DE">
              <w:rPr>
                <w:rFonts w:eastAsia="SimSun" w:cstheme="minorHAnsi" w:hint="eastAsia"/>
                <w:sz w:val="28"/>
                <w:szCs w:val="28"/>
                <w:highlight w:val="yellow"/>
              </w:rPr>
              <w:t>我们就得靠</w:t>
            </w:r>
            <w:r w:rsidRPr="008831DE">
              <w:rPr>
                <w:rFonts w:eastAsia="SimSun" w:cstheme="minorHAnsi" w:hint="eastAsia"/>
                <w:sz w:val="28"/>
                <w:szCs w:val="28"/>
                <w:highlight w:val="yellow"/>
                <w:u w:val="single"/>
              </w:rPr>
              <w:t>数值预报模型的工具</w:t>
            </w:r>
            <w:r w:rsidRPr="008831DE">
              <w:rPr>
                <w:rFonts w:eastAsia="SimSun" w:cstheme="minorHAnsi" w:hint="eastAsia"/>
                <w:sz w:val="28"/>
                <w:szCs w:val="28"/>
                <w:highlight w:val="yellow"/>
                <w:u w:val="single"/>
              </w:rPr>
              <w:t xml:space="preserve"> </w:t>
            </w:r>
            <w:r w:rsidRPr="008831DE">
              <w:rPr>
                <w:rFonts w:eastAsia="SimSun" w:cstheme="minorHAnsi"/>
                <w:sz w:val="28"/>
                <w:szCs w:val="28"/>
                <w:highlight w:val="yellow"/>
                <w:u w:val="single"/>
              </w:rPr>
              <w:t xml:space="preserve">(Numerical Weather Prediction NWP) </w:t>
            </w:r>
            <w:r w:rsidRPr="008831DE">
              <w:rPr>
                <w:rFonts w:eastAsia="SimSun" w:cstheme="minorHAnsi" w:hint="eastAsia"/>
                <w:sz w:val="28"/>
                <w:szCs w:val="28"/>
                <w:highlight w:val="yellow"/>
              </w:rPr>
              <w:t>来帮我们预测天气</w:t>
            </w:r>
            <w:r w:rsidR="00BC731C" w:rsidRPr="008831DE">
              <w:rPr>
                <w:rFonts w:eastAsia="SimSun" w:cstheme="minorHAnsi" w:hint="eastAsia"/>
                <w:sz w:val="28"/>
                <w:szCs w:val="28"/>
                <w:highlight w:val="yellow"/>
              </w:rPr>
              <w:t>，</w:t>
            </w:r>
            <w:r w:rsidRPr="008831DE">
              <w:rPr>
                <w:rFonts w:eastAsia="SimSun" w:cstheme="minorHAnsi" w:hint="eastAsia"/>
                <w:sz w:val="28"/>
                <w:szCs w:val="28"/>
                <w:highlight w:val="yellow"/>
              </w:rPr>
              <w:t>这个模型</w:t>
            </w:r>
            <w:r w:rsidR="008D3529" w:rsidRPr="008831DE">
              <w:rPr>
                <w:rFonts w:eastAsia="SimSun" w:cstheme="minorHAnsi" w:hint="eastAsia"/>
                <w:sz w:val="28"/>
                <w:szCs w:val="28"/>
                <w:highlight w:val="yellow"/>
              </w:rPr>
              <w:t>能</w:t>
            </w:r>
            <w:r w:rsidR="004C31FB" w:rsidRPr="008831DE">
              <w:rPr>
                <w:rFonts w:eastAsia="SimSun" w:cstheme="minorHAnsi" w:hint="eastAsia"/>
                <w:sz w:val="28"/>
                <w:szCs w:val="28"/>
                <w:highlight w:val="yellow"/>
              </w:rPr>
              <w:t>分析</w:t>
            </w:r>
            <w:r w:rsidRPr="008831DE">
              <w:rPr>
                <w:rFonts w:eastAsia="SimSun" w:cstheme="minorHAnsi" w:hint="eastAsia"/>
                <w:sz w:val="28"/>
                <w:szCs w:val="28"/>
                <w:highlight w:val="yellow"/>
              </w:rPr>
              <w:t>风向</w:t>
            </w:r>
            <w:r w:rsidR="008D3529" w:rsidRPr="008831DE">
              <w:rPr>
                <w:rFonts w:eastAsia="SimSun" w:cstheme="minorHAnsi" w:hint="eastAsia"/>
                <w:sz w:val="28"/>
                <w:szCs w:val="28"/>
                <w:highlight w:val="yellow"/>
              </w:rPr>
              <w:t>、风速、</w:t>
            </w:r>
            <w:r w:rsidR="00F56733" w:rsidRPr="008831DE">
              <w:rPr>
                <w:rFonts w:eastAsia="SimSun" w:cstheme="minorHAnsi" w:hint="eastAsia"/>
                <w:sz w:val="28"/>
                <w:szCs w:val="28"/>
                <w:highlight w:val="yellow"/>
              </w:rPr>
              <w:t>雨势</w:t>
            </w:r>
            <w:r w:rsidR="008D3529" w:rsidRPr="008831DE">
              <w:rPr>
                <w:rFonts w:eastAsia="SimSun" w:cstheme="minorHAnsi" w:hint="eastAsia"/>
                <w:sz w:val="28"/>
                <w:szCs w:val="28"/>
                <w:highlight w:val="yellow"/>
              </w:rPr>
              <w:t>、气温</w:t>
            </w:r>
            <w:r w:rsidRPr="008831DE">
              <w:rPr>
                <w:rFonts w:eastAsia="SimSun" w:cstheme="minorHAnsi" w:hint="eastAsia"/>
                <w:sz w:val="28"/>
                <w:szCs w:val="28"/>
                <w:highlight w:val="yellow"/>
              </w:rPr>
              <w:t>等</w:t>
            </w:r>
            <w:r w:rsidR="00F56733" w:rsidRPr="008831DE">
              <w:rPr>
                <w:rFonts w:eastAsia="SimSun" w:cstheme="minorHAnsi" w:hint="eastAsia"/>
                <w:sz w:val="28"/>
                <w:szCs w:val="28"/>
                <w:highlight w:val="yellow"/>
              </w:rPr>
              <w:t>数据</w:t>
            </w:r>
            <w:r w:rsidR="004C31FB" w:rsidRPr="008831DE">
              <w:rPr>
                <w:rFonts w:eastAsia="SimSun" w:cstheme="minorHAnsi" w:hint="eastAsia"/>
                <w:sz w:val="28"/>
                <w:szCs w:val="28"/>
                <w:highlight w:val="yellow"/>
              </w:rPr>
              <w:t>，</w:t>
            </w:r>
            <w:r w:rsidRPr="008831DE">
              <w:rPr>
                <w:rFonts w:eastAsia="SimSun" w:cstheme="minorHAnsi" w:hint="eastAsia"/>
                <w:sz w:val="28"/>
                <w:szCs w:val="28"/>
                <w:highlight w:val="yellow"/>
              </w:rPr>
              <w:t>能够帮助我们</w:t>
            </w:r>
            <w:r w:rsidR="004C31FB" w:rsidRPr="008831DE">
              <w:rPr>
                <w:rFonts w:eastAsia="SimSun" w:cstheme="minorHAnsi" w:hint="eastAsia"/>
                <w:sz w:val="28"/>
                <w:szCs w:val="28"/>
                <w:highlight w:val="yellow"/>
              </w:rPr>
              <w:t>推算</w:t>
            </w:r>
            <w:r w:rsidR="00AD655E" w:rsidRPr="008831DE">
              <w:rPr>
                <w:rFonts w:eastAsia="SimSun" w:cstheme="minorHAnsi" w:hint="eastAsia"/>
                <w:sz w:val="28"/>
                <w:szCs w:val="28"/>
                <w:highlight w:val="cyan"/>
              </w:rPr>
              <w:t>超过</w:t>
            </w:r>
            <w:r w:rsidR="008D3529" w:rsidRPr="008831DE">
              <w:rPr>
                <w:rFonts w:eastAsia="SimSun" w:cstheme="minorHAnsi" w:hint="eastAsia"/>
                <w:sz w:val="28"/>
                <w:szCs w:val="28"/>
                <w:highlight w:val="cyan"/>
              </w:rPr>
              <w:t>X</w:t>
            </w:r>
            <w:r w:rsidR="00AD655E" w:rsidRPr="008831DE">
              <w:rPr>
                <w:rFonts w:eastAsia="SimSun" w:cstheme="minorHAnsi" w:hint="eastAsia"/>
                <w:sz w:val="28"/>
                <w:szCs w:val="28"/>
                <w:highlight w:val="cyan"/>
              </w:rPr>
              <w:t>天的气象</w:t>
            </w:r>
            <w:r w:rsidR="00AD655E" w:rsidRPr="008831DE">
              <w:rPr>
                <w:rFonts w:eastAsia="SimSun" w:cstheme="minorHAnsi" w:hint="eastAsia"/>
                <w:sz w:val="28"/>
                <w:szCs w:val="28"/>
                <w:highlight w:val="yellow"/>
              </w:rPr>
              <w:t>。</w:t>
            </w:r>
          </w:p>
          <w:p w14:paraId="52809FA7" w14:textId="7AC314D0" w:rsidR="00752E73" w:rsidRPr="008831DE" w:rsidRDefault="00752E73" w:rsidP="00492221">
            <w:pPr>
              <w:rPr>
                <w:rFonts w:eastAsia="SimSun" w:cstheme="minorHAnsi"/>
                <w:sz w:val="28"/>
                <w:szCs w:val="28"/>
              </w:rPr>
            </w:pPr>
          </w:p>
          <w:p w14:paraId="29025B2A" w14:textId="354FA4E0" w:rsidR="006C0DC4" w:rsidRPr="008831DE" w:rsidRDefault="006C0DC4" w:rsidP="006C0DC4">
            <w:pPr>
              <w:rPr>
                <w:rFonts w:eastAsia="SimSun" w:cstheme="minorHAnsi"/>
                <w:sz w:val="28"/>
                <w:szCs w:val="28"/>
              </w:rPr>
            </w:pPr>
            <w:r w:rsidRPr="008831DE">
              <w:rPr>
                <w:rFonts w:eastAsia="SimSun" w:cstheme="minorHAnsi"/>
                <w:sz w:val="28"/>
                <w:szCs w:val="28"/>
              </w:rPr>
              <w:t xml:space="preserve">I: No wonder there is </w:t>
            </w:r>
            <w:proofErr w:type="gramStart"/>
            <w:r w:rsidRPr="008831DE">
              <w:rPr>
                <w:rFonts w:eastAsia="SimSun" w:cstheme="minorHAnsi"/>
                <w:sz w:val="28"/>
                <w:szCs w:val="28"/>
              </w:rPr>
              <w:t>advanced</w:t>
            </w:r>
            <w:proofErr w:type="gramEnd"/>
            <w:r w:rsidRPr="008831DE">
              <w:rPr>
                <w:rFonts w:eastAsia="SimSun" w:cstheme="minorHAnsi"/>
                <w:sz w:val="28"/>
                <w:szCs w:val="28"/>
              </w:rPr>
              <w:t xml:space="preserve"> weather forecast, which allows us to know next week’s weather!</w:t>
            </w:r>
          </w:p>
          <w:p w14:paraId="7DB6D02A" w14:textId="0DDAB10D" w:rsidR="00A74CA7" w:rsidRPr="008831DE" w:rsidRDefault="00A74CA7" w:rsidP="00A74CA7">
            <w:pPr>
              <w:rPr>
                <w:rFonts w:eastAsia="SimSun" w:cstheme="minorHAnsi"/>
                <w:sz w:val="28"/>
                <w:szCs w:val="28"/>
              </w:rPr>
            </w:pPr>
            <w:r w:rsidRPr="008831DE">
              <w:rPr>
                <w:rFonts w:eastAsia="SimSun" w:cstheme="minorHAnsi"/>
                <w:sz w:val="28"/>
                <w:szCs w:val="28"/>
              </w:rPr>
              <w:t xml:space="preserve">I: </w:t>
            </w:r>
            <w:r w:rsidRPr="008831DE">
              <w:rPr>
                <w:rFonts w:eastAsia="SimSun" w:cstheme="minorHAnsi" w:hint="eastAsia"/>
                <w:sz w:val="28"/>
                <w:szCs w:val="28"/>
              </w:rPr>
              <w:t xml:space="preserve"> </w:t>
            </w:r>
            <w:r w:rsidRPr="008831DE">
              <w:rPr>
                <w:rFonts w:eastAsia="SimSun" w:cstheme="minorHAnsi" w:hint="eastAsia"/>
                <w:sz w:val="28"/>
                <w:szCs w:val="28"/>
              </w:rPr>
              <w:t>难怪有</w:t>
            </w:r>
            <w:r w:rsidRPr="008831DE">
              <w:rPr>
                <w:rFonts w:eastAsia="SimSun" w:cstheme="minorHAnsi" w:hint="eastAsia"/>
                <w:sz w:val="28"/>
                <w:szCs w:val="28"/>
              </w:rPr>
              <w:t>a</w:t>
            </w:r>
            <w:r w:rsidRPr="008831DE">
              <w:rPr>
                <w:rFonts w:eastAsia="SimSun" w:cstheme="minorHAnsi"/>
                <w:sz w:val="28"/>
                <w:szCs w:val="28"/>
              </w:rPr>
              <w:t>dvanced weather forecast</w:t>
            </w:r>
            <w:r w:rsidRPr="008831DE">
              <w:rPr>
                <w:rFonts w:eastAsia="SimSun" w:cstheme="minorHAnsi" w:hint="eastAsia"/>
                <w:sz w:val="28"/>
                <w:szCs w:val="28"/>
              </w:rPr>
              <w:t>，让我们可以提前预知一个星期后的天气！</w:t>
            </w:r>
          </w:p>
          <w:p w14:paraId="03411C9D" w14:textId="77777777" w:rsidR="00A74CA7" w:rsidRPr="008831DE" w:rsidRDefault="00A74CA7" w:rsidP="00A74CA7">
            <w:pPr>
              <w:rPr>
                <w:rFonts w:eastAsia="SimSun" w:cstheme="minorHAnsi"/>
                <w:sz w:val="28"/>
                <w:szCs w:val="28"/>
              </w:rPr>
            </w:pPr>
          </w:p>
          <w:p w14:paraId="5EEEDB00" w14:textId="7B0DD60D" w:rsidR="006C0DC4" w:rsidRPr="008831DE" w:rsidRDefault="006C0DC4" w:rsidP="00492221">
            <w:pPr>
              <w:rPr>
                <w:rFonts w:eastAsia="SimSun" w:cstheme="minorHAnsi"/>
                <w:sz w:val="28"/>
                <w:szCs w:val="28"/>
              </w:rPr>
            </w:pPr>
            <w:r w:rsidRPr="008831DE">
              <w:rPr>
                <w:rFonts w:eastAsia="SimSun" w:cstheme="minorHAnsi"/>
                <w:sz w:val="28"/>
                <w:szCs w:val="28"/>
              </w:rPr>
              <w:t xml:space="preserve">H: Other than the weather, what do you monitor/forecast? </w:t>
            </w:r>
          </w:p>
          <w:p w14:paraId="2AC0A071" w14:textId="4B74E7D6" w:rsidR="005A19A9" w:rsidRPr="008831DE" w:rsidRDefault="005A19A9" w:rsidP="00492221">
            <w:pPr>
              <w:rPr>
                <w:rFonts w:eastAsia="SimSun" w:cstheme="minorHAnsi"/>
                <w:sz w:val="28"/>
                <w:szCs w:val="28"/>
              </w:rPr>
            </w:pPr>
            <w:r w:rsidRPr="008831DE">
              <w:rPr>
                <w:rFonts w:eastAsia="SimSun" w:cstheme="minorHAnsi" w:hint="eastAsia"/>
                <w:sz w:val="28"/>
                <w:szCs w:val="28"/>
              </w:rPr>
              <w:t>H</w:t>
            </w:r>
            <w:r w:rsidRPr="008831DE">
              <w:rPr>
                <w:rFonts w:eastAsia="SimSun" w:cstheme="minorHAnsi" w:hint="eastAsia"/>
                <w:sz w:val="28"/>
                <w:szCs w:val="28"/>
              </w:rPr>
              <w:t>：除了天气，你们还有</w:t>
            </w:r>
            <w:r w:rsidR="00817375" w:rsidRPr="008831DE">
              <w:rPr>
                <w:rFonts w:eastAsia="SimSun" w:cstheme="minorHAnsi" w:hint="eastAsia"/>
                <w:sz w:val="28"/>
                <w:szCs w:val="28"/>
              </w:rPr>
              <w:t>预测</w:t>
            </w:r>
            <w:r w:rsidR="009C3D18" w:rsidRPr="008831DE">
              <w:rPr>
                <w:rFonts w:eastAsia="SimSun" w:cstheme="minorHAnsi" w:hint="eastAsia"/>
                <w:sz w:val="28"/>
                <w:szCs w:val="28"/>
              </w:rPr>
              <w:t>什么</w:t>
            </w:r>
            <w:r w:rsidR="008D3529" w:rsidRPr="008831DE">
              <w:rPr>
                <w:rFonts w:eastAsia="SimSun" w:cstheme="minorHAnsi" w:hint="eastAsia"/>
                <w:sz w:val="28"/>
                <w:szCs w:val="28"/>
              </w:rPr>
              <w:t>吗</w:t>
            </w:r>
            <w:r w:rsidR="009C3D18" w:rsidRPr="008831DE">
              <w:rPr>
                <w:rFonts w:eastAsia="SimSun" w:cstheme="minorHAnsi" w:hint="eastAsia"/>
                <w:sz w:val="28"/>
                <w:szCs w:val="28"/>
              </w:rPr>
              <w:t>？</w:t>
            </w:r>
          </w:p>
          <w:p w14:paraId="3C4E2C8C" w14:textId="3C937B97" w:rsidR="009C3D18" w:rsidRPr="008831DE" w:rsidRDefault="009C3D18" w:rsidP="00492221">
            <w:pPr>
              <w:rPr>
                <w:rFonts w:eastAsia="SimSun" w:cstheme="minorHAnsi"/>
                <w:sz w:val="28"/>
                <w:szCs w:val="28"/>
              </w:rPr>
            </w:pPr>
          </w:p>
          <w:p w14:paraId="00F91CF6" w14:textId="09B9DF20" w:rsidR="006C0DC4" w:rsidRPr="008831DE" w:rsidRDefault="006C0DC4" w:rsidP="00492221">
            <w:pPr>
              <w:rPr>
                <w:rFonts w:eastAsia="SimSun" w:cstheme="minorHAnsi"/>
                <w:sz w:val="28"/>
                <w:szCs w:val="28"/>
              </w:rPr>
            </w:pPr>
            <w:r w:rsidRPr="00706600">
              <w:rPr>
                <w:rFonts w:eastAsia="SimSun" w:cstheme="minorHAnsi"/>
                <w:sz w:val="28"/>
                <w:szCs w:val="28"/>
                <w:highlight w:val="yellow"/>
              </w:rPr>
              <w:t xml:space="preserve">YJ: </w:t>
            </w:r>
            <w:ins w:id="244" w:author="Yujia He" w:date="2023-05-11T15:34:00Z">
              <w:r w:rsidR="00142C1F">
                <w:rPr>
                  <w:rFonts w:eastAsia="SimSun" w:cstheme="minorHAnsi"/>
                  <w:sz w:val="28"/>
                  <w:szCs w:val="28"/>
                  <w:highlight w:val="yellow"/>
                </w:rPr>
                <w:t xml:space="preserve">Apart from </w:t>
              </w:r>
              <w:r w:rsidR="00263227">
                <w:rPr>
                  <w:rFonts w:eastAsia="SimSun" w:cstheme="minorHAnsi"/>
                  <w:sz w:val="28"/>
                  <w:szCs w:val="28"/>
                  <w:highlight w:val="yellow"/>
                </w:rPr>
                <w:t xml:space="preserve">providing weather forecast and warning services, we also monitor </w:t>
              </w:r>
            </w:ins>
            <w:ins w:id="245" w:author="Yujia He" w:date="2023-05-11T15:41:00Z">
              <w:r w:rsidR="00A96540">
                <w:rPr>
                  <w:rFonts w:eastAsia="SimSun" w:cstheme="minorHAnsi"/>
                  <w:sz w:val="28"/>
                  <w:szCs w:val="28"/>
                  <w:highlight w:val="yellow"/>
                </w:rPr>
                <w:t xml:space="preserve">multi </w:t>
              </w:r>
            </w:ins>
            <w:ins w:id="246" w:author="Yujia He" w:date="2023-05-11T15:35:00Z">
              <w:r w:rsidR="00982A70">
                <w:rPr>
                  <w:rFonts w:eastAsia="SimSun" w:cstheme="minorHAnsi"/>
                  <w:sz w:val="28"/>
                  <w:szCs w:val="28"/>
                  <w:highlight w:val="yellow"/>
                </w:rPr>
                <w:t xml:space="preserve">hazards </w:t>
              </w:r>
            </w:ins>
            <w:ins w:id="247" w:author="Yujia He" w:date="2023-05-11T15:41:00Z">
              <w:r w:rsidR="00A96540">
                <w:rPr>
                  <w:rFonts w:eastAsia="SimSun" w:cstheme="minorHAnsi"/>
                  <w:sz w:val="28"/>
                  <w:szCs w:val="28"/>
                  <w:highlight w:val="yellow"/>
                </w:rPr>
                <w:t xml:space="preserve">due to </w:t>
              </w:r>
              <w:r w:rsidR="000637F5">
                <w:rPr>
                  <w:rFonts w:eastAsia="SimSun" w:cstheme="minorHAnsi"/>
                  <w:sz w:val="28"/>
                  <w:szCs w:val="28"/>
                  <w:highlight w:val="yellow"/>
                </w:rPr>
                <w:t>seismic activity, tsunami, volcanic eruption, trans</w:t>
              </w:r>
              <w:r w:rsidR="006721BF">
                <w:rPr>
                  <w:rFonts w:eastAsia="SimSun" w:cstheme="minorHAnsi"/>
                  <w:sz w:val="28"/>
                  <w:szCs w:val="28"/>
                  <w:highlight w:val="yellow"/>
                </w:rPr>
                <w:t>boundary haze and rad</w:t>
              </w:r>
            </w:ins>
            <w:ins w:id="248" w:author="Yujia He" w:date="2023-05-11T15:42:00Z">
              <w:r w:rsidR="006721BF">
                <w:rPr>
                  <w:rFonts w:eastAsia="SimSun" w:cstheme="minorHAnsi"/>
                  <w:sz w:val="28"/>
                  <w:szCs w:val="28"/>
                  <w:highlight w:val="yellow"/>
                </w:rPr>
                <w:t xml:space="preserve">ioactive release </w:t>
              </w:r>
            </w:ins>
            <w:ins w:id="249" w:author="Yujia He" w:date="2023-05-11T15:35:00Z">
              <w:r w:rsidR="00982A70">
                <w:rPr>
                  <w:rFonts w:eastAsia="SimSun" w:cstheme="minorHAnsi"/>
                  <w:sz w:val="28"/>
                  <w:szCs w:val="28"/>
                  <w:highlight w:val="yellow"/>
                </w:rPr>
                <w:t>in the regio</w:t>
              </w:r>
            </w:ins>
            <w:ins w:id="250" w:author="Yujia He" w:date="2023-05-11T15:41:00Z">
              <w:r w:rsidR="00A96540">
                <w:rPr>
                  <w:rFonts w:eastAsia="SimSun" w:cstheme="minorHAnsi"/>
                  <w:sz w:val="28"/>
                  <w:szCs w:val="28"/>
                  <w:highlight w:val="yellow"/>
                </w:rPr>
                <w:t>n</w:t>
              </w:r>
            </w:ins>
            <w:ins w:id="251" w:author="Yujia He" w:date="2023-05-11T15:42:00Z">
              <w:r w:rsidR="006721BF">
                <w:rPr>
                  <w:rFonts w:eastAsia="SimSun" w:cstheme="minorHAnsi"/>
                  <w:sz w:val="28"/>
                  <w:szCs w:val="28"/>
                  <w:highlight w:val="yellow"/>
                </w:rPr>
                <w:t xml:space="preserve">, </w:t>
              </w:r>
            </w:ins>
            <w:ins w:id="252" w:author="Yujia He" w:date="2023-05-11T15:35:00Z">
              <w:r w:rsidR="00982A70">
                <w:rPr>
                  <w:rFonts w:eastAsia="SimSun" w:cstheme="minorHAnsi"/>
                  <w:sz w:val="28"/>
                  <w:szCs w:val="28"/>
                  <w:highlight w:val="yellow"/>
                </w:rPr>
                <w:t xml:space="preserve">and assess </w:t>
              </w:r>
              <w:r w:rsidR="00A46147">
                <w:rPr>
                  <w:rFonts w:eastAsia="SimSun" w:cstheme="minorHAnsi"/>
                  <w:sz w:val="28"/>
                  <w:szCs w:val="28"/>
                  <w:highlight w:val="yellow"/>
                </w:rPr>
                <w:t xml:space="preserve">the risk and impact of the hazards on Singapore. </w:t>
              </w:r>
            </w:ins>
            <w:del w:id="253" w:author="Yujia He" w:date="2023-05-11T15:34:00Z">
              <w:r w:rsidRPr="00706600" w:rsidDel="00142C1F">
                <w:rPr>
                  <w:rFonts w:eastAsia="SimSun" w:cstheme="minorHAnsi"/>
                  <w:sz w:val="28"/>
                  <w:szCs w:val="28"/>
                  <w:highlight w:val="yellow"/>
                </w:rPr>
                <w:delText xml:space="preserve">We also monitor the </w:delText>
              </w:r>
            </w:del>
            <w:del w:id="254" w:author="Yujia He" w:date="2023-05-11T15:33:00Z">
              <w:r w:rsidRPr="00706600" w:rsidDel="006A30E6">
                <w:rPr>
                  <w:rFonts w:eastAsia="SimSun" w:cstheme="minorHAnsi"/>
                  <w:sz w:val="28"/>
                  <w:szCs w:val="28"/>
                  <w:highlight w:val="yellow"/>
                </w:rPr>
                <w:delText xml:space="preserve">regional haze situation, as well as other hazards </w:delText>
              </w:r>
            </w:del>
            <w:del w:id="255" w:author="Yujia He" w:date="2023-05-11T15:34:00Z">
              <w:r w:rsidRPr="00706600" w:rsidDel="00142C1F">
                <w:rPr>
                  <w:rFonts w:eastAsia="SimSun" w:cstheme="minorHAnsi"/>
                  <w:sz w:val="28"/>
                  <w:szCs w:val="28"/>
                  <w:highlight w:val="yellow"/>
                </w:rPr>
                <w:delText xml:space="preserve">in the hazards such as earthquakes, tsunamis and tropical cyclones. </w:delText>
              </w:r>
            </w:del>
            <w:r w:rsidRPr="00706600">
              <w:rPr>
                <w:rFonts w:eastAsia="SimSun" w:cstheme="minorHAnsi"/>
                <w:sz w:val="28"/>
                <w:szCs w:val="28"/>
                <w:highlight w:val="yellow"/>
              </w:rPr>
              <w:t>Tremors could be felt in Singapore when there are strong earthquakes nearby such as in Sumatra. When there are volcano eruptions in our surrounding region, air traffic may be impacted, and Singapore’s air quality could be affected if the volcano ash plume is blown towards us.</w:t>
            </w:r>
            <w:r w:rsidRPr="008831DE">
              <w:rPr>
                <w:rFonts w:eastAsia="SimSun" w:cstheme="minorHAnsi"/>
                <w:sz w:val="28"/>
                <w:szCs w:val="28"/>
              </w:rPr>
              <w:t xml:space="preserve"> </w:t>
            </w:r>
          </w:p>
          <w:p w14:paraId="61C5DDAD" w14:textId="5A5D37A9" w:rsidR="009C3D18" w:rsidRPr="008831DE" w:rsidRDefault="009C3D18" w:rsidP="00492221">
            <w:pPr>
              <w:rPr>
                <w:rFonts w:eastAsia="SimSun" w:cstheme="minorHAnsi"/>
                <w:sz w:val="28"/>
                <w:szCs w:val="28"/>
              </w:rPr>
            </w:pPr>
            <w:r w:rsidRPr="008831DE">
              <w:rPr>
                <w:rFonts w:eastAsia="SimSun" w:cstheme="minorHAnsi" w:hint="eastAsia"/>
                <w:sz w:val="28"/>
                <w:szCs w:val="28"/>
                <w:highlight w:val="yellow"/>
              </w:rPr>
              <w:t>YJ</w:t>
            </w:r>
            <w:r w:rsidRPr="008831DE">
              <w:rPr>
                <w:rFonts w:eastAsia="SimSun" w:cstheme="minorHAnsi" w:hint="eastAsia"/>
                <w:sz w:val="28"/>
                <w:szCs w:val="28"/>
                <w:highlight w:val="yellow"/>
              </w:rPr>
              <w:t>：</w:t>
            </w:r>
            <w:ins w:id="256" w:author="Yujia He" w:date="2023-05-11T15:43:00Z">
              <w:r w:rsidR="000850AB">
                <w:rPr>
                  <w:rFonts w:eastAsia="SimSun" w:cstheme="minorHAnsi" w:hint="eastAsia"/>
                  <w:sz w:val="28"/>
                  <w:szCs w:val="28"/>
                  <w:highlight w:val="yellow"/>
                </w:rPr>
                <w:t>我们还</w:t>
              </w:r>
              <w:r w:rsidR="00E1050F">
                <w:rPr>
                  <w:rFonts w:eastAsia="SimSun" w:cstheme="minorHAnsi" w:hint="eastAsia"/>
                  <w:sz w:val="28"/>
                  <w:szCs w:val="28"/>
                  <w:highlight w:val="yellow"/>
                </w:rPr>
                <w:t>监测亚太地区的</w:t>
              </w:r>
              <w:r w:rsidR="00260B0F">
                <w:rPr>
                  <w:rFonts w:eastAsia="SimSun" w:cstheme="minorHAnsi" w:hint="eastAsia"/>
                  <w:sz w:val="28"/>
                  <w:szCs w:val="28"/>
                  <w:highlight w:val="yellow"/>
                </w:rPr>
                <w:t>地质灾害</w:t>
              </w:r>
            </w:ins>
            <w:ins w:id="257" w:author="Yujia He" w:date="2023-05-11T15:44:00Z">
              <w:r w:rsidR="00260B0F">
                <w:rPr>
                  <w:rFonts w:eastAsia="SimSun" w:cstheme="minorHAnsi" w:hint="eastAsia"/>
                  <w:sz w:val="28"/>
                  <w:szCs w:val="28"/>
                  <w:highlight w:val="yellow"/>
                </w:rPr>
                <w:t>，如地震，海啸，火山爆发，雾霾和放射性物质</w:t>
              </w:r>
              <w:r w:rsidR="005707E0">
                <w:rPr>
                  <w:rFonts w:eastAsia="SimSun" w:cstheme="minorHAnsi" w:hint="eastAsia"/>
                  <w:sz w:val="28"/>
                  <w:szCs w:val="28"/>
                  <w:highlight w:val="yellow"/>
                </w:rPr>
                <w:t>，并且评估这些危害对新加坡的风险</w:t>
              </w:r>
            </w:ins>
            <w:ins w:id="258" w:author="Yujia He" w:date="2023-05-11T15:45:00Z">
              <w:r w:rsidR="005707E0">
                <w:rPr>
                  <w:rFonts w:eastAsia="SimSun" w:cstheme="minorHAnsi" w:hint="eastAsia"/>
                  <w:sz w:val="28"/>
                  <w:szCs w:val="28"/>
                  <w:highlight w:val="yellow"/>
                </w:rPr>
                <w:t>和影响。</w:t>
              </w:r>
            </w:ins>
            <w:del w:id="259" w:author="Yujia He" w:date="2023-05-11T15:38:00Z">
              <w:r w:rsidR="00083F13" w:rsidRPr="008831DE" w:rsidDel="0092404E">
                <w:rPr>
                  <w:rFonts w:eastAsia="SimSun" w:cstheme="minorHAnsi" w:hint="eastAsia"/>
                  <w:sz w:val="28"/>
                  <w:szCs w:val="28"/>
                  <w:highlight w:val="yellow"/>
                </w:rPr>
                <w:delText>我们</w:delText>
              </w:r>
              <w:r w:rsidR="00024E56" w:rsidRPr="008831DE" w:rsidDel="0092404E">
                <w:rPr>
                  <w:rFonts w:eastAsia="SimSun" w:cstheme="minorHAnsi" w:hint="eastAsia"/>
                  <w:sz w:val="28"/>
                  <w:szCs w:val="28"/>
                  <w:highlight w:val="yellow"/>
                </w:rPr>
                <w:delText>还监测邻国</w:delText>
              </w:r>
            </w:del>
            <w:del w:id="260" w:author="Yujia He" w:date="2023-05-11T15:29:00Z">
              <w:r w:rsidR="00024E56" w:rsidRPr="008831DE" w:rsidDel="00AB3E4A">
                <w:rPr>
                  <w:rFonts w:eastAsia="SimSun" w:cstheme="minorHAnsi" w:hint="eastAsia"/>
                  <w:sz w:val="28"/>
                  <w:szCs w:val="28"/>
                  <w:highlight w:val="yellow"/>
                </w:rPr>
                <w:delText>的</w:delText>
              </w:r>
              <w:r w:rsidR="00E14ABC" w:rsidRPr="008831DE" w:rsidDel="00AB3E4A">
                <w:rPr>
                  <w:rFonts w:eastAsia="SimSun" w:cstheme="minorHAnsi" w:hint="eastAsia"/>
                  <w:sz w:val="28"/>
                  <w:szCs w:val="28"/>
                  <w:highlight w:val="yellow"/>
                </w:rPr>
                <w:delText>烟雾和</w:delText>
              </w:r>
            </w:del>
            <w:del w:id="261" w:author="Yujia He" w:date="2023-05-11T15:38:00Z">
              <w:r w:rsidR="006C3685" w:rsidRPr="008831DE" w:rsidDel="0092404E">
                <w:rPr>
                  <w:rFonts w:eastAsia="SimSun" w:cstheme="minorHAnsi" w:hint="eastAsia"/>
                  <w:sz w:val="28"/>
                  <w:szCs w:val="28"/>
                  <w:highlight w:val="yellow"/>
                </w:rPr>
                <w:delText>地质</w:delText>
              </w:r>
              <w:r w:rsidR="00024E56" w:rsidRPr="008831DE" w:rsidDel="0092404E">
                <w:rPr>
                  <w:rFonts w:eastAsia="SimSun" w:cstheme="minorHAnsi" w:hint="eastAsia"/>
                  <w:sz w:val="28"/>
                  <w:szCs w:val="28"/>
                  <w:highlight w:val="yellow"/>
                </w:rPr>
                <w:delText>灾害，比如</w:delText>
              </w:r>
              <w:r w:rsidR="00DE1AC5" w:rsidRPr="008831DE" w:rsidDel="0092404E">
                <w:rPr>
                  <w:rFonts w:eastAsia="SimSun" w:cstheme="minorHAnsi" w:hint="eastAsia"/>
                  <w:sz w:val="28"/>
                  <w:szCs w:val="28"/>
                  <w:highlight w:val="yellow"/>
                </w:rPr>
                <w:delText>地震</w:delText>
              </w:r>
              <w:r w:rsidR="002017AD" w:rsidRPr="008831DE" w:rsidDel="0092404E">
                <w:rPr>
                  <w:rFonts w:eastAsia="SimSun" w:cstheme="minorHAnsi" w:hint="eastAsia"/>
                  <w:sz w:val="28"/>
                  <w:szCs w:val="28"/>
                  <w:highlight w:val="yellow"/>
                </w:rPr>
                <w:delText>、</w:delText>
              </w:r>
              <w:r w:rsidR="00877A28" w:rsidRPr="008831DE" w:rsidDel="0092404E">
                <w:rPr>
                  <w:rFonts w:eastAsia="SimSun" w:cstheme="minorHAnsi" w:hint="eastAsia"/>
                  <w:sz w:val="28"/>
                  <w:szCs w:val="28"/>
                  <w:highlight w:val="yellow"/>
                </w:rPr>
                <w:delText>海啸和</w:delText>
              </w:r>
              <w:r w:rsidR="002017AD" w:rsidRPr="008831DE" w:rsidDel="0092404E">
                <w:rPr>
                  <w:rFonts w:eastAsia="SimSun" w:cstheme="minorHAnsi" w:hint="eastAsia"/>
                  <w:sz w:val="28"/>
                  <w:szCs w:val="28"/>
                  <w:highlight w:val="yellow"/>
                </w:rPr>
                <w:delText>台风</w:delText>
              </w:r>
              <w:r w:rsidR="00DE1AC5" w:rsidRPr="008831DE" w:rsidDel="0092404E">
                <w:rPr>
                  <w:rFonts w:eastAsia="SimSun" w:cstheme="minorHAnsi" w:hint="eastAsia"/>
                  <w:sz w:val="28"/>
                  <w:szCs w:val="28"/>
                  <w:highlight w:val="yellow"/>
                </w:rPr>
                <w:delText>，这可能会导致新加坡余震</w:delText>
              </w:r>
              <w:r w:rsidR="003D47A2" w:rsidRPr="008831DE" w:rsidDel="0092404E">
                <w:rPr>
                  <w:rFonts w:eastAsia="SimSun" w:cstheme="minorHAnsi" w:hint="eastAsia"/>
                  <w:sz w:val="28"/>
                  <w:szCs w:val="28"/>
                  <w:highlight w:val="yellow"/>
                </w:rPr>
                <w:delText>，或是火山爆发，可能会造成火山灰</w:delText>
              </w:r>
              <w:r w:rsidR="00DB5259" w:rsidRPr="008831DE" w:rsidDel="0092404E">
                <w:rPr>
                  <w:rFonts w:eastAsia="SimSun" w:cstheme="minorHAnsi" w:hint="eastAsia"/>
                  <w:sz w:val="28"/>
                  <w:szCs w:val="28"/>
                  <w:highlight w:val="yellow"/>
                </w:rPr>
                <w:delText>影响航班</w:delText>
              </w:r>
              <w:r w:rsidR="00634E96" w:rsidRPr="008831DE" w:rsidDel="0092404E">
                <w:rPr>
                  <w:rFonts w:eastAsia="SimSun" w:cstheme="minorHAnsi" w:hint="eastAsia"/>
                  <w:sz w:val="28"/>
                  <w:szCs w:val="28"/>
                  <w:highlight w:val="yellow"/>
                </w:rPr>
                <w:delText>，甚至是影响新加坡的空气质量</w:delText>
              </w:r>
            </w:del>
            <w:r w:rsidR="00634E96" w:rsidRPr="008831DE">
              <w:rPr>
                <w:rFonts w:eastAsia="SimSun" w:cstheme="minorHAnsi" w:hint="eastAsia"/>
                <w:sz w:val="28"/>
                <w:szCs w:val="28"/>
                <w:highlight w:val="yellow"/>
              </w:rPr>
              <w:t>。</w:t>
            </w:r>
          </w:p>
          <w:p w14:paraId="09AF4125" w14:textId="0CFC4940" w:rsidR="00C60802" w:rsidRPr="008831DE" w:rsidRDefault="00C60802" w:rsidP="00492221">
            <w:pPr>
              <w:rPr>
                <w:rFonts w:eastAsia="SimSun" w:cstheme="minorHAnsi"/>
                <w:sz w:val="28"/>
                <w:szCs w:val="28"/>
              </w:rPr>
            </w:pPr>
          </w:p>
          <w:p w14:paraId="4592D771" w14:textId="669DB377" w:rsidR="006C0DC4" w:rsidRPr="008831DE" w:rsidRDefault="006C0DC4" w:rsidP="00492221">
            <w:pPr>
              <w:rPr>
                <w:rFonts w:eastAsia="SimSun" w:cstheme="minorHAnsi"/>
                <w:sz w:val="28"/>
                <w:szCs w:val="28"/>
              </w:rPr>
            </w:pPr>
            <w:r w:rsidRPr="008831DE">
              <w:rPr>
                <w:rFonts w:eastAsia="SimSun" w:cstheme="minorHAnsi"/>
                <w:sz w:val="28"/>
                <w:szCs w:val="28"/>
              </w:rPr>
              <w:lastRenderedPageBreak/>
              <w:t xml:space="preserve">B: Wow! I really admire the work that you do, it’s like solving puzzles </w:t>
            </w:r>
            <w:proofErr w:type="spellStart"/>
            <w:r w:rsidRPr="008831DE">
              <w:rPr>
                <w:rFonts w:eastAsia="SimSun" w:cstheme="minorHAnsi"/>
                <w:sz w:val="28"/>
                <w:szCs w:val="28"/>
              </w:rPr>
              <w:t>everyday</w:t>
            </w:r>
            <w:proofErr w:type="spellEnd"/>
            <w:r w:rsidRPr="008831DE">
              <w:rPr>
                <w:rFonts w:eastAsia="SimSun" w:cstheme="minorHAnsi"/>
                <w:sz w:val="28"/>
                <w:szCs w:val="28"/>
              </w:rPr>
              <w:t xml:space="preserve"> and trying to guess the God’s moods. Is it your job to issue public weather forecast report as well?</w:t>
            </w:r>
          </w:p>
          <w:p w14:paraId="4C1BCB64" w14:textId="0D5F471A" w:rsidR="00C60802" w:rsidRPr="008831DE" w:rsidRDefault="0064411C" w:rsidP="00C60802">
            <w:pPr>
              <w:tabs>
                <w:tab w:val="left" w:pos="2400"/>
              </w:tabs>
              <w:rPr>
                <w:rFonts w:eastAsia="SimSun" w:cstheme="minorHAnsi"/>
                <w:sz w:val="28"/>
                <w:szCs w:val="28"/>
              </w:rPr>
            </w:pPr>
            <w:r w:rsidRPr="008831DE">
              <w:rPr>
                <w:rFonts w:eastAsia="SimSun" w:cstheme="minorHAnsi" w:hint="eastAsia"/>
                <w:sz w:val="28"/>
                <w:szCs w:val="28"/>
              </w:rPr>
              <w:t>B</w:t>
            </w:r>
            <w:r w:rsidR="00C60802" w:rsidRPr="008831DE">
              <w:rPr>
                <w:rFonts w:eastAsia="SimSun" w:cstheme="minorHAnsi" w:hint="eastAsia"/>
                <w:sz w:val="28"/>
                <w:szCs w:val="28"/>
              </w:rPr>
              <w:t>:</w:t>
            </w:r>
            <w:r w:rsidR="00C60802" w:rsidRPr="008831DE">
              <w:rPr>
                <w:rFonts w:eastAsia="SimSun" w:cstheme="minorHAnsi"/>
                <w:sz w:val="28"/>
                <w:szCs w:val="28"/>
              </w:rPr>
              <w:t xml:space="preserve"> </w:t>
            </w:r>
            <w:r w:rsidR="004E0933" w:rsidRPr="008831DE">
              <w:rPr>
                <w:rFonts w:eastAsia="SimSun" w:cstheme="minorHAnsi"/>
                <w:sz w:val="28"/>
                <w:szCs w:val="28"/>
              </w:rPr>
              <w:t xml:space="preserve"> </w:t>
            </w:r>
            <w:r w:rsidR="004E0933" w:rsidRPr="008831DE">
              <w:rPr>
                <w:rFonts w:eastAsia="SimSun" w:cstheme="minorHAnsi" w:hint="eastAsia"/>
                <w:sz w:val="28"/>
                <w:szCs w:val="28"/>
              </w:rPr>
              <w:t>哇！我很佩服你们的工作，好像每天在解开谜题一样，</w:t>
            </w:r>
            <w:proofErr w:type="gramStart"/>
            <w:r w:rsidR="00621BF9" w:rsidRPr="008831DE">
              <w:rPr>
                <w:rFonts w:eastAsia="SimSun" w:cstheme="minorHAnsi" w:hint="eastAsia"/>
                <w:sz w:val="28"/>
                <w:szCs w:val="28"/>
              </w:rPr>
              <w:t>猜测</w:t>
            </w:r>
            <w:r w:rsidR="00B50D51" w:rsidRPr="008831DE">
              <w:rPr>
                <w:rFonts w:eastAsia="SimSun" w:cstheme="minorHAnsi" w:hint="eastAsia"/>
                <w:sz w:val="28"/>
                <w:szCs w:val="28"/>
              </w:rPr>
              <w:t>“</w:t>
            </w:r>
            <w:proofErr w:type="gramEnd"/>
            <w:r w:rsidR="00621BF9" w:rsidRPr="008831DE">
              <w:rPr>
                <w:rFonts w:eastAsia="SimSun" w:cstheme="minorHAnsi" w:hint="eastAsia"/>
                <w:sz w:val="28"/>
                <w:szCs w:val="28"/>
              </w:rPr>
              <w:t>老天爷</w:t>
            </w:r>
            <w:r w:rsidR="00B50D51" w:rsidRPr="008831DE">
              <w:rPr>
                <w:rFonts w:eastAsia="SimSun" w:cstheme="minorHAnsi" w:hint="eastAsia"/>
                <w:sz w:val="28"/>
                <w:szCs w:val="28"/>
              </w:rPr>
              <w:t>”</w:t>
            </w:r>
            <w:r w:rsidR="00621BF9" w:rsidRPr="008831DE">
              <w:rPr>
                <w:rFonts w:eastAsia="SimSun" w:cstheme="minorHAnsi" w:hint="eastAsia"/>
                <w:sz w:val="28"/>
                <w:szCs w:val="28"/>
              </w:rPr>
              <w:t>的心情</w:t>
            </w:r>
            <w:r w:rsidR="00161DE7" w:rsidRPr="008831DE">
              <w:rPr>
                <w:rFonts w:eastAsia="SimSun" w:cstheme="minorHAnsi" w:hint="eastAsia"/>
                <w:sz w:val="28"/>
                <w:szCs w:val="28"/>
              </w:rPr>
              <w:t>，</w:t>
            </w:r>
            <w:r w:rsidR="00C106CA" w:rsidRPr="008831DE">
              <w:rPr>
                <w:rFonts w:eastAsia="SimSun" w:cstheme="minorHAnsi" w:hint="eastAsia"/>
                <w:sz w:val="28"/>
                <w:szCs w:val="28"/>
              </w:rPr>
              <w:t>通常发布气象</w:t>
            </w:r>
            <w:r w:rsidR="00C60802" w:rsidRPr="008831DE">
              <w:rPr>
                <w:rFonts w:eastAsia="SimSun" w:cstheme="minorHAnsi" w:hint="eastAsia"/>
                <w:sz w:val="28"/>
                <w:szCs w:val="28"/>
              </w:rPr>
              <w:t>预报</w:t>
            </w:r>
            <w:r w:rsidR="00C106CA" w:rsidRPr="008831DE">
              <w:rPr>
                <w:rFonts w:eastAsia="SimSun" w:cstheme="minorHAnsi" w:hint="eastAsia"/>
                <w:sz w:val="28"/>
                <w:szCs w:val="28"/>
              </w:rPr>
              <w:t>文告也是你们的工作吗</w:t>
            </w:r>
            <w:r w:rsidR="00C60802" w:rsidRPr="008831DE">
              <w:rPr>
                <w:rFonts w:eastAsia="SimSun" w:cstheme="minorHAnsi" w:hint="eastAsia"/>
                <w:sz w:val="28"/>
                <w:szCs w:val="28"/>
              </w:rPr>
              <w:t>？</w:t>
            </w:r>
          </w:p>
          <w:p w14:paraId="61569BE9" w14:textId="4AFABF5C" w:rsidR="00C60802" w:rsidRPr="008831DE" w:rsidRDefault="00C60802" w:rsidP="00C60802">
            <w:pPr>
              <w:tabs>
                <w:tab w:val="left" w:pos="2400"/>
              </w:tabs>
              <w:rPr>
                <w:rFonts w:eastAsia="SimSun" w:cstheme="minorHAnsi"/>
                <w:sz w:val="28"/>
                <w:szCs w:val="28"/>
              </w:rPr>
            </w:pPr>
          </w:p>
          <w:p w14:paraId="108C122D" w14:textId="103DB7EC" w:rsidR="006C0DC4" w:rsidRPr="008831DE" w:rsidRDefault="006C0DC4" w:rsidP="00C60802">
            <w:pPr>
              <w:tabs>
                <w:tab w:val="left" w:pos="2400"/>
              </w:tabs>
              <w:rPr>
                <w:rFonts w:eastAsia="SimSun" w:cstheme="minorHAnsi"/>
                <w:sz w:val="28"/>
                <w:szCs w:val="28"/>
              </w:rPr>
            </w:pPr>
            <w:r w:rsidRPr="00706600">
              <w:rPr>
                <w:rFonts w:eastAsia="SimSun" w:cstheme="minorHAnsi"/>
                <w:sz w:val="28"/>
                <w:szCs w:val="28"/>
                <w:highlight w:val="yellow"/>
              </w:rPr>
              <w:t>YJ:</w:t>
            </w:r>
            <w:r w:rsidR="00567876" w:rsidRPr="00706600">
              <w:rPr>
                <w:rFonts w:eastAsia="SimSun" w:cstheme="minorHAnsi"/>
                <w:sz w:val="28"/>
                <w:szCs w:val="28"/>
                <w:highlight w:val="yellow"/>
              </w:rPr>
              <w:t xml:space="preserve"> Yes, we have two rounds of meeting daily, one at 9am in the morning and another at 4.30pm in the afternoon. All forecasters on duty will discuss and prepare the weather </w:t>
            </w:r>
            <w:proofErr w:type="gramStart"/>
            <w:r w:rsidR="00567876" w:rsidRPr="00706600">
              <w:rPr>
                <w:rFonts w:eastAsia="SimSun" w:cstheme="minorHAnsi"/>
                <w:sz w:val="28"/>
                <w:szCs w:val="28"/>
                <w:highlight w:val="yellow"/>
              </w:rPr>
              <w:t>forecast, and</w:t>
            </w:r>
            <w:proofErr w:type="gramEnd"/>
            <w:r w:rsidR="00567876" w:rsidRPr="00706600">
              <w:rPr>
                <w:rFonts w:eastAsia="SimSun" w:cstheme="minorHAnsi"/>
                <w:sz w:val="28"/>
                <w:szCs w:val="28"/>
                <w:highlight w:val="yellow"/>
              </w:rPr>
              <w:t xml:space="preserve"> issue the forecast to the public and various </w:t>
            </w:r>
            <w:proofErr w:type="spellStart"/>
            <w:r w:rsidR="00567876" w:rsidRPr="00706600">
              <w:rPr>
                <w:rFonts w:eastAsia="SimSun" w:cstheme="minorHAnsi"/>
                <w:sz w:val="28"/>
                <w:szCs w:val="28"/>
                <w:highlight w:val="yellow"/>
              </w:rPr>
              <w:t>organisations</w:t>
            </w:r>
            <w:proofErr w:type="spellEnd"/>
            <w:r w:rsidR="00567876" w:rsidRPr="00706600">
              <w:rPr>
                <w:rFonts w:eastAsia="SimSun" w:cstheme="minorHAnsi"/>
                <w:sz w:val="28"/>
                <w:szCs w:val="28"/>
                <w:highlight w:val="yellow"/>
              </w:rPr>
              <w:t>.</w:t>
            </w:r>
            <w:r w:rsidR="00567876" w:rsidRPr="008831DE">
              <w:rPr>
                <w:rFonts w:eastAsia="SimSun" w:cstheme="minorHAnsi"/>
                <w:sz w:val="28"/>
                <w:szCs w:val="28"/>
              </w:rPr>
              <w:t xml:space="preserve"> </w:t>
            </w:r>
          </w:p>
          <w:p w14:paraId="52A818A7" w14:textId="36D596AC" w:rsidR="00C60802" w:rsidRPr="008831DE" w:rsidRDefault="00C60802" w:rsidP="00C60802">
            <w:pPr>
              <w:tabs>
                <w:tab w:val="left" w:pos="2400"/>
              </w:tabs>
              <w:rPr>
                <w:rFonts w:eastAsia="SimSun" w:cstheme="minorHAnsi"/>
                <w:sz w:val="28"/>
                <w:szCs w:val="28"/>
              </w:rPr>
            </w:pPr>
            <w:r w:rsidRPr="008831DE">
              <w:rPr>
                <w:rFonts w:eastAsia="SimSun" w:cstheme="minorHAnsi"/>
                <w:sz w:val="28"/>
                <w:szCs w:val="28"/>
                <w:highlight w:val="yellow"/>
              </w:rPr>
              <w:t xml:space="preserve">YJ: </w:t>
            </w:r>
            <w:r w:rsidR="00C106CA" w:rsidRPr="008831DE">
              <w:rPr>
                <w:rFonts w:eastAsia="SimSun" w:cstheme="minorHAnsi" w:hint="eastAsia"/>
                <w:sz w:val="28"/>
                <w:szCs w:val="28"/>
                <w:highlight w:val="yellow"/>
              </w:rPr>
              <w:t>是的，</w:t>
            </w:r>
            <w:r w:rsidRPr="008831DE">
              <w:rPr>
                <w:rFonts w:eastAsia="SimSun" w:cstheme="minorHAnsi" w:hint="eastAsia"/>
                <w:sz w:val="28"/>
                <w:szCs w:val="28"/>
                <w:highlight w:val="yellow"/>
              </w:rPr>
              <w:t>我们每天会</w:t>
            </w:r>
            <w:r w:rsidR="002F305A" w:rsidRPr="008831DE">
              <w:rPr>
                <w:rFonts w:eastAsia="SimSun" w:cstheme="minorHAnsi" w:hint="eastAsia"/>
                <w:sz w:val="28"/>
                <w:szCs w:val="28"/>
                <w:highlight w:val="yellow"/>
              </w:rPr>
              <w:t>进行</w:t>
            </w:r>
            <w:r w:rsidRPr="008831DE">
              <w:rPr>
                <w:rFonts w:eastAsia="SimSun" w:cstheme="minorHAnsi" w:hint="eastAsia"/>
                <w:sz w:val="28"/>
                <w:szCs w:val="28"/>
                <w:highlight w:val="yellow"/>
              </w:rPr>
              <w:t>两次会议</w:t>
            </w:r>
            <w:r w:rsidR="00523B09" w:rsidRPr="008831DE">
              <w:rPr>
                <w:rFonts w:eastAsia="SimSun" w:cstheme="minorHAnsi" w:hint="eastAsia"/>
                <w:sz w:val="28"/>
                <w:szCs w:val="28"/>
                <w:highlight w:val="yellow"/>
              </w:rPr>
              <w:t>，</w:t>
            </w:r>
            <w:r w:rsidRPr="008831DE">
              <w:rPr>
                <w:rFonts w:eastAsia="SimSun" w:cstheme="minorHAnsi"/>
                <w:sz w:val="28"/>
                <w:szCs w:val="28"/>
                <w:highlight w:val="yellow"/>
              </w:rPr>
              <w:t xml:space="preserve"> </w:t>
            </w:r>
            <w:r w:rsidRPr="008831DE">
              <w:rPr>
                <w:rFonts w:eastAsia="SimSun" w:cstheme="minorHAnsi" w:hint="eastAsia"/>
                <w:sz w:val="28"/>
                <w:szCs w:val="28"/>
                <w:highlight w:val="yellow"/>
              </w:rPr>
              <w:t>一次是早上</w:t>
            </w:r>
            <w:r w:rsidRPr="008831DE">
              <w:rPr>
                <w:rFonts w:eastAsia="SimSun" w:cstheme="minorHAnsi" w:hint="eastAsia"/>
                <w:sz w:val="28"/>
                <w:szCs w:val="28"/>
                <w:highlight w:val="yellow"/>
              </w:rPr>
              <w:t>9</w:t>
            </w:r>
            <w:r w:rsidRPr="008831DE">
              <w:rPr>
                <w:rFonts w:eastAsia="SimSun" w:cstheme="minorHAnsi" w:hint="eastAsia"/>
                <w:sz w:val="28"/>
                <w:szCs w:val="28"/>
                <w:highlight w:val="yellow"/>
              </w:rPr>
              <w:t>点，另一次是</w:t>
            </w:r>
            <w:r w:rsidR="002F305A" w:rsidRPr="008831DE">
              <w:rPr>
                <w:rFonts w:eastAsia="SimSun" w:cstheme="minorHAnsi" w:hint="eastAsia"/>
                <w:sz w:val="28"/>
                <w:szCs w:val="28"/>
                <w:highlight w:val="yellow"/>
              </w:rPr>
              <w:t>在</w:t>
            </w:r>
            <w:r w:rsidRPr="008831DE">
              <w:rPr>
                <w:rFonts w:eastAsia="SimSun" w:cstheme="minorHAnsi" w:hint="eastAsia"/>
                <w:sz w:val="28"/>
                <w:szCs w:val="28"/>
                <w:highlight w:val="yellow"/>
              </w:rPr>
              <w:t>下午</w:t>
            </w:r>
            <w:r w:rsidRPr="008831DE">
              <w:rPr>
                <w:rFonts w:eastAsia="SimSun" w:cstheme="minorHAnsi" w:hint="eastAsia"/>
                <w:sz w:val="28"/>
                <w:szCs w:val="28"/>
                <w:highlight w:val="yellow"/>
              </w:rPr>
              <w:t>4</w:t>
            </w:r>
            <w:r w:rsidRPr="008831DE">
              <w:rPr>
                <w:rFonts w:eastAsia="SimSun" w:cstheme="minorHAnsi" w:hint="eastAsia"/>
                <w:sz w:val="28"/>
                <w:szCs w:val="28"/>
                <w:highlight w:val="yellow"/>
              </w:rPr>
              <w:t>点半</w:t>
            </w:r>
            <w:r w:rsidR="00523B09" w:rsidRPr="008831DE">
              <w:rPr>
                <w:rFonts w:eastAsia="SimSun" w:cstheme="minorHAnsi" w:hint="eastAsia"/>
                <w:sz w:val="28"/>
                <w:szCs w:val="28"/>
                <w:highlight w:val="yellow"/>
              </w:rPr>
              <w:t>，</w:t>
            </w:r>
            <w:r w:rsidRPr="008831DE">
              <w:rPr>
                <w:rFonts w:eastAsia="SimSun" w:cstheme="minorHAnsi" w:hint="eastAsia"/>
                <w:sz w:val="28"/>
                <w:szCs w:val="28"/>
                <w:highlight w:val="yellow"/>
              </w:rPr>
              <w:t>所有</w:t>
            </w:r>
            <w:r w:rsidR="00523B09" w:rsidRPr="008831DE">
              <w:rPr>
                <w:rFonts w:eastAsia="SimSun" w:cstheme="minorHAnsi" w:hint="eastAsia"/>
                <w:sz w:val="28"/>
                <w:szCs w:val="28"/>
                <w:highlight w:val="yellow"/>
              </w:rPr>
              <w:t>的值班</w:t>
            </w:r>
            <w:r w:rsidRPr="008831DE">
              <w:rPr>
                <w:rFonts w:eastAsia="SimSun" w:cstheme="minorHAnsi" w:hint="eastAsia"/>
                <w:sz w:val="28"/>
                <w:szCs w:val="28"/>
                <w:highlight w:val="yellow"/>
              </w:rPr>
              <w:t>预报员会一起讨论每</w:t>
            </w:r>
            <w:r w:rsidR="00D60C9E" w:rsidRPr="008831DE">
              <w:rPr>
                <w:rFonts w:eastAsia="SimSun" w:cstheme="minorHAnsi" w:hint="eastAsia"/>
                <w:sz w:val="28"/>
                <w:szCs w:val="28"/>
                <w:highlight w:val="yellow"/>
              </w:rPr>
              <w:t>日</w:t>
            </w:r>
            <w:r w:rsidRPr="008831DE">
              <w:rPr>
                <w:rFonts w:eastAsia="SimSun" w:cstheme="minorHAnsi" w:hint="eastAsia"/>
                <w:sz w:val="28"/>
                <w:szCs w:val="28"/>
                <w:highlight w:val="yellow"/>
              </w:rPr>
              <w:t>的天气</w:t>
            </w:r>
            <w:r w:rsidR="00D60C9E" w:rsidRPr="008831DE">
              <w:rPr>
                <w:rFonts w:eastAsia="SimSun" w:cstheme="minorHAnsi" w:hint="eastAsia"/>
                <w:sz w:val="28"/>
                <w:szCs w:val="28"/>
                <w:highlight w:val="yellow"/>
              </w:rPr>
              <w:t>预报，然后再发布给各个单位和公众。</w:t>
            </w:r>
          </w:p>
          <w:p w14:paraId="2A558534" w14:textId="2AC59474" w:rsidR="008C29A3" w:rsidRPr="008831DE" w:rsidRDefault="008C29A3" w:rsidP="00492221">
            <w:pPr>
              <w:rPr>
                <w:rFonts w:eastAsia="SimSun" w:cstheme="minorHAnsi"/>
                <w:sz w:val="28"/>
                <w:szCs w:val="28"/>
              </w:rPr>
            </w:pPr>
          </w:p>
          <w:p w14:paraId="78DCF70F" w14:textId="1D4877A9" w:rsidR="00567876" w:rsidRPr="008831DE" w:rsidRDefault="00567876" w:rsidP="00492221">
            <w:pPr>
              <w:rPr>
                <w:rFonts w:eastAsia="SimSun" w:cstheme="minorHAnsi"/>
                <w:sz w:val="28"/>
                <w:szCs w:val="28"/>
              </w:rPr>
            </w:pPr>
            <w:r w:rsidRPr="008831DE">
              <w:rPr>
                <w:rFonts w:eastAsia="SimSun" w:cstheme="minorHAnsi"/>
                <w:sz w:val="28"/>
                <w:szCs w:val="28"/>
              </w:rPr>
              <w:t xml:space="preserve">I: Thank you Yujia! We finally have a better understanding of how the weather is forecast. </w:t>
            </w:r>
          </w:p>
          <w:p w14:paraId="1AEEF06C" w14:textId="5B74A645" w:rsidR="008C29A3" w:rsidRPr="008831DE" w:rsidRDefault="0064411C" w:rsidP="00492221">
            <w:pPr>
              <w:rPr>
                <w:rFonts w:eastAsia="SimSun" w:cstheme="minorHAnsi"/>
                <w:sz w:val="28"/>
                <w:szCs w:val="28"/>
              </w:rPr>
            </w:pPr>
            <w:r w:rsidRPr="008831DE">
              <w:rPr>
                <w:rFonts w:eastAsia="SimSun" w:cstheme="minorHAnsi" w:hint="eastAsia"/>
                <w:sz w:val="28"/>
                <w:szCs w:val="28"/>
              </w:rPr>
              <w:t>I</w:t>
            </w:r>
            <w:r w:rsidR="007849F8" w:rsidRPr="008831DE">
              <w:rPr>
                <w:rFonts w:eastAsia="SimSun" w:cstheme="minorHAnsi" w:hint="eastAsia"/>
                <w:sz w:val="28"/>
                <w:szCs w:val="28"/>
              </w:rPr>
              <w:t>：</w:t>
            </w:r>
            <w:r w:rsidR="00D60C9E" w:rsidRPr="008831DE">
              <w:rPr>
                <w:rFonts w:eastAsia="SimSun" w:cstheme="minorHAnsi" w:hint="eastAsia"/>
                <w:sz w:val="28"/>
                <w:szCs w:val="28"/>
              </w:rPr>
              <w:t>谢谢</w:t>
            </w:r>
            <w:r w:rsidRPr="008831DE">
              <w:rPr>
                <w:rFonts w:eastAsia="SimSun" w:cstheme="minorHAnsi" w:hint="eastAsia"/>
                <w:sz w:val="28"/>
                <w:szCs w:val="28"/>
              </w:rPr>
              <w:t>虞嘉</w:t>
            </w:r>
            <w:r w:rsidR="002F305A" w:rsidRPr="008831DE">
              <w:rPr>
                <w:rFonts w:eastAsia="SimSun" w:cstheme="minorHAnsi" w:hint="eastAsia"/>
                <w:sz w:val="28"/>
                <w:szCs w:val="28"/>
              </w:rPr>
              <w:t>！</w:t>
            </w:r>
            <w:r w:rsidRPr="008831DE">
              <w:rPr>
                <w:rFonts w:eastAsia="SimSun" w:cstheme="minorHAnsi" w:hint="eastAsia"/>
                <w:sz w:val="28"/>
                <w:szCs w:val="28"/>
              </w:rPr>
              <w:t>今天</w:t>
            </w:r>
            <w:r w:rsidR="007849F8" w:rsidRPr="008831DE">
              <w:rPr>
                <w:rFonts w:eastAsia="SimSun" w:cstheme="minorHAnsi" w:hint="eastAsia"/>
                <w:sz w:val="28"/>
                <w:szCs w:val="28"/>
              </w:rPr>
              <w:t>我们终于了解天气是如何预测出来的。</w:t>
            </w:r>
          </w:p>
          <w:p w14:paraId="02FD9BC8" w14:textId="002341CD" w:rsidR="00CB239A" w:rsidRPr="008831DE" w:rsidRDefault="00CB239A" w:rsidP="00492221">
            <w:pPr>
              <w:rPr>
                <w:rFonts w:eastAsia="SimSun" w:cstheme="minorHAnsi"/>
                <w:sz w:val="28"/>
                <w:szCs w:val="28"/>
              </w:rPr>
            </w:pPr>
          </w:p>
          <w:p w14:paraId="639FF9D0" w14:textId="455F08BB" w:rsidR="00567876" w:rsidRPr="008831DE" w:rsidRDefault="00567876" w:rsidP="00492221">
            <w:pPr>
              <w:rPr>
                <w:rFonts w:eastAsia="SimSun" w:cstheme="minorHAnsi"/>
                <w:sz w:val="28"/>
                <w:szCs w:val="28"/>
              </w:rPr>
            </w:pPr>
            <w:r w:rsidRPr="008831DE">
              <w:rPr>
                <w:rFonts w:eastAsia="SimSun" w:cstheme="minorHAnsi"/>
                <w:sz w:val="28"/>
                <w:szCs w:val="28"/>
              </w:rPr>
              <w:t xml:space="preserve">H: Too bad we did not have the chance to look at the different types of weather observation instruments. </w:t>
            </w:r>
          </w:p>
          <w:p w14:paraId="18EE7DB8" w14:textId="0A3B353B" w:rsidR="00B71D70" w:rsidRPr="008831DE" w:rsidRDefault="002819B4" w:rsidP="007770A6">
            <w:pPr>
              <w:rPr>
                <w:rFonts w:eastAsia="SimSun" w:cstheme="minorHAnsi"/>
                <w:sz w:val="28"/>
                <w:szCs w:val="28"/>
              </w:rPr>
            </w:pPr>
            <w:r w:rsidRPr="008831DE">
              <w:rPr>
                <w:rFonts w:eastAsia="SimSun" w:cstheme="minorHAnsi" w:hint="eastAsia"/>
                <w:sz w:val="28"/>
                <w:szCs w:val="28"/>
              </w:rPr>
              <w:t>H</w:t>
            </w:r>
            <w:r w:rsidRPr="008831DE">
              <w:rPr>
                <w:rFonts w:eastAsia="SimSun" w:cstheme="minorHAnsi" w:hint="eastAsia"/>
                <w:sz w:val="28"/>
                <w:szCs w:val="28"/>
              </w:rPr>
              <w:t>：</w:t>
            </w:r>
            <w:r w:rsidR="004C5134" w:rsidRPr="008831DE">
              <w:rPr>
                <w:rFonts w:eastAsia="SimSun" w:cstheme="minorHAnsi" w:hint="eastAsia"/>
                <w:sz w:val="28"/>
                <w:szCs w:val="28"/>
              </w:rPr>
              <w:t>可惜</w:t>
            </w:r>
            <w:r w:rsidR="007770A6" w:rsidRPr="008831DE">
              <w:rPr>
                <w:rFonts w:eastAsia="SimSun" w:cstheme="minorHAnsi" w:hint="eastAsia"/>
                <w:sz w:val="28"/>
                <w:szCs w:val="28"/>
              </w:rPr>
              <w:t>我们没有机会看到</w:t>
            </w:r>
            <w:r w:rsidR="004B4C70" w:rsidRPr="008831DE">
              <w:rPr>
                <w:rFonts w:eastAsia="SimSun" w:cstheme="minorHAnsi" w:hint="eastAsia"/>
                <w:sz w:val="28"/>
                <w:szCs w:val="28"/>
              </w:rPr>
              <w:t>各种气候</w:t>
            </w:r>
            <w:r w:rsidR="007770A6" w:rsidRPr="008831DE">
              <w:rPr>
                <w:rFonts w:eastAsia="SimSun" w:cstheme="minorHAnsi" w:hint="eastAsia"/>
                <w:sz w:val="28"/>
                <w:szCs w:val="28"/>
              </w:rPr>
              <w:t>探测仪。</w:t>
            </w:r>
          </w:p>
          <w:p w14:paraId="065D530F" w14:textId="69DED8C7" w:rsidR="007770A6" w:rsidRPr="008831DE" w:rsidRDefault="007770A6" w:rsidP="007770A6">
            <w:pPr>
              <w:rPr>
                <w:rFonts w:eastAsia="SimSun" w:cstheme="minorHAnsi"/>
                <w:sz w:val="28"/>
                <w:szCs w:val="28"/>
              </w:rPr>
            </w:pPr>
          </w:p>
          <w:p w14:paraId="252F4B3F" w14:textId="719562DB" w:rsidR="00567876" w:rsidRPr="008831DE" w:rsidRDefault="00567876" w:rsidP="007770A6">
            <w:pPr>
              <w:rPr>
                <w:rFonts w:eastAsia="SimSun" w:cstheme="minorHAnsi"/>
                <w:sz w:val="28"/>
                <w:szCs w:val="28"/>
              </w:rPr>
            </w:pPr>
            <w:r w:rsidRPr="00706600">
              <w:rPr>
                <w:rFonts w:eastAsia="SimSun" w:cstheme="minorHAnsi"/>
                <w:sz w:val="28"/>
                <w:szCs w:val="28"/>
                <w:highlight w:val="yellow"/>
              </w:rPr>
              <w:t xml:space="preserve">YJ: The weather is good today, I can </w:t>
            </w:r>
            <w:proofErr w:type="gramStart"/>
            <w:r w:rsidRPr="00706600">
              <w:rPr>
                <w:rFonts w:eastAsia="SimSun" w:cstheme="minorHAnsi"/>
                <w:sz w:val="28"/>
                <w:szCs w:val="28"/>
                <w:highlight w:val="yellow"/>
              </w:rPr>
              <w:t>bring</w:t>
            </w:r>
            <w:proofErr w:type="gramEnd"/>
            <w:r w:rsidRPr="00706600">
              <w:rPr>
                <w:rFonts w:eastAsia="SimSun" w:cstheme="minorHAnsi"/>
                <w:sz w:val="28"/>
                <w:szCs w:val="28"/>
                <w:highlight w:val="yellow"/>
              </w:rPr>
              <w:t xml:space="preserve"> you to the rooftop, we can see the weather radar from there.</w:t>
            </w:r>
            <w:r w:rsidRPr="008831DE">
              <w:rPr>
                <w:rFonts w:eastAsia="SimSun" w:cstheme="minorHAnsi"/>
                <w:sz w:val="28"/>
                <w:szCs w:val="28"/>
              </w:rPr>
              <w:t xml:space="preserve"> </w:t>
            </w:r>
          </w:p>
          <w:p w14:paraId="7C6E524A" w14:textId="5903076E" w:rsidR="00817D2E" w:rsidRPr="008831DE" w:rsidRDefault="00817D2E" w:rsidP="007770A6">
            <w:pPr>
              <w:rPr>
                <w:rFonts w:cstheme="minorHAnsi"/>
                <w:sz w:val="28"/>
                <w:szCs w:val="28"/>
              </w:rPr>
            </w:pPr>
            <w:r w:rsidRPr="008831DE">
              <w:rPr>
                <w:rFonts w:cstheme="minorHAnsi" w:hint="eastAsia"/>
                <w:sz w:val="28"/>
                <w:szCs w:val="28"/>
                <w:highlight w:val="yellow"/>
              </w:rPr>
              <w:t>YJ</w:t>
            </w:r>
            <w:r w:rsidRPr="008831DE">
              <w:rPr>
                <w:rFonts w:cstheme="minorHAnsi" w:hint="eastAsia"/>
                <w:sz w:val="28"/>
                <w:szCs w:val="28"/>
                <w:highlight w:val="yellow"/>
              </w:rPr>
              <w:t>：</w:t>
            </w:r>
            <w:r w:rsidR="004B4C70" w:rsidRPr="008831DE">
              <w:rPr>
                <w:rFonts w:cstheme="minorHAnsi" w:hint="eastAsia"/>
                <w:sz w:val="28"/>
                <w:szCs w:val="28"/>
                <w:highlight w:val="yellow"/>
              </w:rPr>
              <w:t>今天天气不错，</w:t>
            </w:r>
            <w:r w:rsidRPr="008831DE">
              <w:rPr>
                <w:rFonts w:cstheme="minorHAnsi" w:hint="eastAsia"/>
                <w:sz w:val="28"/>
                <w:szCs w:val="28"/>
                <w:highlight w:val="yellow"/>
              </w:rPr>
              <w:t>我能带你们上</w:t>
            </w:r>
            <w:r w:rsidR="004B4C70" w:rsidRPr="008831DE">
              <w:rPr>
                <w:rFonts w:cstheme="minorHAnsi" w:hint="eastAsia"/>
                <w:sz w:val="28"/>
                <w:szCs w:val="28"/>
                <w:highlight w:val="yellow"/>
              </w:rPr>
              <w:t>屋顶（天台）</w:t>
            </w:r>
            <w:r w:rsidR="00910CF9" w:rsidRPr="008831DE">
              <w:rPr>
                <w:rFonts w:cstheme="minorHAnsi" w:hint="eastAsia"/>
                <w:sz w:val="28"/>
                <w:szCs w:val="28"/>
                <w:highlight w:val="yellow"/>
              </w:rPr>
              <w:t>去看看，</w:t>
            </w:r>
            <w:r w:rsidR="00313CE8" w:rsidRPr="008831DE">
              <w:rPr>
                <w:rFonts w:cstheme="minorHAnsi" w:hint="eastAsia"/>
                <w:sz w:val="28"/>
                <w:szCs w:val="28"/>
                <w:highlight w:val="yellow"/>
              </w:rPr>
              <w:t>那里</w:t>
            </w:r>
            <w:r w:rsidR="00B4606C" w:rsidRPr="008831DE">
              <w:rPr>
                <w:rFonts w:cstheme="minorHAnsi" w:hint="eastAsia"/>
                <w:sz w:val="28"/>
                <w:szCs w:val="28"/>
                <w:highlight w:val="yellow"/>
              </w:rPr>
              <w:t>可以看到远处的气象雷达。</w:t>
            </w:r>
          </w:p>
          <w:p w14:paraId="43C77883" w14:textId="0AFE68B1" w:rsidR="00B4606C" w:rsidRPr="008831DE" w:rsidRDefault="00B4606C" w:rsidP="007770A6">
            <w:pPr>
              <w:rPr>
                <w:rFonts w:cstheme="minorHAnsi"/>
                <w:sz w:val="28"/>
                <w:szCs w:val="28"/>
              </w:rPr>
            </w:pPr>
          </w:p>
          <w:p w14:paraId="5D030EF6" w14:textId="12FE1510" w:rsidR="00567876" w:rsidRPr="008831DE" w:rsidRDefault="00567876" w:rsidP="007770A6">
            <w:pPr>
              <w:rPr>
                <w:rFonts w:cstheme="minorHAnsi"/>
                <w:sz w:val="28"/>
                <w:szCs w:val="28"/>
              </w:rPr>
            </w:pPr>
            <w:r w:rsidRPr="008831DE">
              <w:rPr>
                <w:rFonts w:cstheme="minorHAnsi"/>
                <w:sz w:val="28"/>
                <w:szCs w:val="28"/>
              </w:rPr>
              <w:t>BHI: Really? That’s great! Let’s go!</w:t>
            </w:r>
          </w:p>
          <w:p w14:paraId="582C0973" w14:textId="77777777" w:rsidR="00D43218" w:rsidRPr="008831DE" w:rsidRDefault="00D43218" w:rsidP="007770A6">
            <w:pPr>
              <w:rPr>
                <w:rFonts w:cstheme="minorHAnsi"/>
                <w:sz w:val="28"/>
                <w:szCs w:val="28"/>
              </w:rPr>
            </w:pPr>
            <w:r w:rsidRPr="008831DE">
              <w:rPr>
                <w:rFonts w:cstheme="minorHAnsi" w:hint="eastAsia"/>
                <w:sz w:val="28"/>
                <w:szCs w:val="28"/>
              </w:rPr>
              <w:t>BHI</w:t>
            </w:r>
            <w:r w:rsidRPr="008831DE">
              <w:rPr>
                <w:rFonts w:cstheme="minorHAnsi" w:hint="eastAsia"/>
                <w:sz w:val="28"/>
                <w:szCs w:val="28"/>
              </w:rPr>
              <w:t>：真的吗？太好了！我们马上去！</w:t>
            </w:r>
          </w:p>
          <w:p w14:paraId="4B9995BD" w14:textId="4781C33E" w:rsidR="00D43218" w:rsidRPr="008831DE" w:rsidRDefault="00D43218" w:rsidP="007770A6">
            <w:pPr>
              <w:rPr>
                <w:rFonts w:cstheme="minorHAnsi"/>
                <w:sz w:val="28"/>
                <w:szCs w:val="28"/>
              </w:rPr>
            </w:pPr>
          </w:p>
        </w:tc>
      </w:tr>
      <w:tr w:rsidR="00246927" w:rsidRPr="00726E65" w14:paraId="7A359E2E" w14:textId="77777777" w:rsidTr="008B53B6">
        <w:trPr>
          <w:trHeight w:val="1151"/>
        </w:trPr>
        <w:tc>
          <w:tcPr>
            <w:tcW w:w="551" w:type="dxa"/>
          </w:tcPr>
          <w:p w14:paraId="45A75754" w14:textId="3958C190" w:rsidR="00246927" w:rsidRPr="00726E65" w:rsidRDefault="00C764B7" w:rsidP="008B53B6">
            <w:pPr>
              <w:rPr>
                <w:rFonts w:eastAsia="SimSun" w:cstheme="minorHAnsi"/>
                <w:b/>
                <w:sz w:val="28"/>
                <w:szCs w:val="28"/>
              </w:rPr>
            </w:pPr>
            <w:r>
              <w:rPr>
                <w:rFonts w:eastAsia="SimSun" w:cstheme="minorHAnsi"/>
                <w:b/>
                <w:sz w:val="28"/>
                <w:szCs w:val="28"/>
              </w:rPr>
              <w:lastRenderedPageBreak/>
              <w:t>4.</w:t>
            </w:r>
          </w:p>
        </w:tc>
        <w:tc>
          <w:tcPr>
            <w:tcW w:w="2138" w:type="dxa"/>
          </w:tcPr>
          <w:p w14:paraId="46715334" w14:textId="46E49BD5" w:rsidR="00303A83" w:rsidRDefault="00303A83" w:rsidP="00B71D70">
            <w:pPr>
              <w:rPr>
                <w:rFonts w:eastAsia="SimSun" w:cstheme="minorHAnsi"/>
                <w:sz w:val="28"/>
                <w:szCs w:val="28"/>
              </w:rPr>
            </w:pPr>
            <w:r>
              <w:rPr>
                <w:rFonts w:eastAsia="SimSun" w:cstheme="minorHAnsi" w:hint="eastAsia"/>
                <w:sz w:val="28"/>
                <w:szCs w:val="28"/>
              </w:rPr>
              <w:t>Rooftop</w:t>
            </w:r>
          </w:p>
          <w:p w14:paraId="55B5F39C" w14:textId="003D3044" w:rsidR="00B71D70" w:rsidRDefault="00B71D70" w:rsidP="00B71D70">
            <w:pPr>
              <w:rPr>
                <w:rFonts w:eastAsia="SimSun" w:cstheme="minorHAnsi"/>
                <w:sz w:val="28"/>
                <w:szCs w:val="28"/>
              </w:rPr>
            </w:pPr>
            <w:r>
              <w:rPr>
                <w:rFonts w:eastAsia="SimSun" w:cstheme="minorHAnsi"/>
                <w:sz w:val="28"/>
                <w:szCs w:val="28"/>
              </w:rPr>
              <w:t>MSS – At work desk (</w:t>
            </w:r>
            <w:proofErr w:type="spellStart"/>
            <w:r>
              <w:rPr>
                <w:rFonts w:eastAsia="SimSun" w:cstheme="minorHAnsi"/>
                <w:sz w:val="28"/>
                <w:szCs w:val="28"/>
              </w:rPr>
              <w:t>infront</w:t>
            </w:r>
            <w:proofErr w:type="spellEnd"/>
            <w:r>
              <w:rPr>
                <w:rFonts w:eastAsia="SimSun" w:cstheme="minorHAnsi"/>
                <w:sz w:val="28"/>
                <w:szCs w:val="28"/>
              </w:rPr>
              <w:t xml:space="preserve"> of computers) </w:t>
            </w:r>
          </w:p>
          <w:p w14:paraId="3FCE0A15" w14:textId="71F21BCA" w:rsidR="00246927" w:rsidRDefault="00B71D70" w:rsidP="00B71D70">
            <w:pPr>
              <w:rPr>
                <w:rFonts w:eastAsia="SimSun" w:cstheme="minorHAnsi"/>
                <w:sz w:val="28"/>
                <w:szCs w:val="28"/>
              </w:rPr>
            </w:pPr>
            <w:r>
              <w:rPr>
                <w:rFonts w:eastAsia="SimSun" w:cstheme="minorHAnsi"/>
                <w:sz w:val="28"/>
                <w:szCs w:val="28"/>
              </w:rPr>
              <w:t xml:space="preserve">- </w:t>
            </w:r>
            <w:r w:rsidR="009B2F5B">
              <w:rPr>
                <w:rFonts w:eastAsia="SimSun" w:cstheme="minorHAnsi" w:hint="eastAsia"/>
                <w:sz w:val="28"/>
                <w:szCs w:val="28"/>
              </w:rPr>
              <w:t>解释如何索取图表</w:t>
            </w:r>
          </w:p>
        </w:tc>
        <w:tc>
          <w:tcPr>
            <w:tcW w:w="6661" w:type="dxa"/>
          </w:tcPr>
          <w:p w14:paraId="5A09BADE" w14:textId="00C129FE" w:rsidR="00567876" w:rsidRDefault="00567876" w:rsidP="007770A6">
            <w:pPr>
              <w:rPr>
                <w:rFonts w:eastAsia="SimSun" w:cstheme="minorHAnsi"/>
                <w:sz w:val="28"/>
                <w:szCs w:val="28"/>
              </w:rPr>
            </w:pPr>
            <w:r>
              <w:rPr>
                <w:rFonts w:eastAsia="SimSun" w:cstheme="minorHAnsi"/>
                <w:sz w:val="28"/>
                <w:szCs w:val="28"/>
              </w:rPr>
              <w:t>@Rooftop</w:t>
            </w:r>
          </w:p>
          <w:p w14:paraId="0D74AFB9" w14:textId="5CC09C14" w:rsidR="00567876" w:rsidRDefault="00567876" w:rsidP="007770A6">
            <w:pPr>
              <w:rPr>
                <w:rFonts w:eastAsia="SimSun" w:cstheme="minorHAnsi"/>
                <w:sz w:val="28"/>
                <w:szCs w:val="28"/>
              </w:rPr>
            </w:pPr>
            <w:r>
              <w:rPr>
                <w:rFonts w:eastAsia="SimSun" w:cstheme="minorHAnsi"/>
                <w:sz w:val="28"/>
                <w:szCs w:val="28"/>
              </w:rPr>
              <w:t>*YJ points to the radar in the distance</w:t>
            </w:r>
          </w:p>
          <w:p w14:paraId="60095556" w14:textId="387ACCA5" w:rsidR="00D43218" w:rsidRDefault="00D43218" w:rsidP="007770A6">
            <w:pPr>
              <w:rPr>
                <w:rFonts w:eastAsia="SimSun" w:cstheme="minorHAnsi"/>
                <w:sz w:val="28"/>
                <w:szCs w:val="28"/>
              </w:rPr>
            </w:pPr>
            <w:r>
              <w:rPr>
                <w:rFonts w:eastAsia="SimSun" w:cstheme="minorHAnsi"/>
                <w:sz w:val="28"/>
                <w:szCs w:val="28"/>
              </w:rPr>
              <w:t>@</w:t>
            </w:r>
            <w:r>
              <w:rPr>
                <w:rFonts w:eastAsia="SimSun" w:cstheme="minorHAnsi" w:hint="eastAsia"/>
                <w:sz w:val="28"/>
                <w:szCs w:val="28"/>
              </w:rPr>
              <w:t>屋顶</w:t>
            </w:r>
          </w:p>
          <w:p w14:paraId="02B64BCB" w14:textId="0461312C" w:rsidR="00D43218" w:rsidRDefault="00D43218" w:rsidP="007770A6">
            <w:pPr>
              <w:rPr>
                <w:rFonts w:eastAsia="SimSun" w:cstheme="minorHAnsi"/>
                <w:sz w:val="28"/>
                <w:szCs w:val="28"/>
              </w:rPr>
            </w:pPr>
            <w:r>
              <w:rPr>
                <w:rFonts w:eastAsia="SimSun" w:cstheme="minorHAnsi"/>
                <w:sz w:val="28"/>
                <w:szCs w:val="28"/>
              </w:rPr>
              <w:t>*</w:t>
            </w:r>
            <w:r>
              <w:rPr>
                <w:rFonts w:eastAsia="SimSun" w:cstheme="minorHAnsi" w:hint="eastAsia"/>
                <w:sz w:val="28"/>
                <w:szCs w:val="28"/>
              </w:rPr>
              <w:t>YJ</w:t>
            </w:r>
            <w:r>
              <w:rPr>
                <w:rFonts w:eastAsia="SimSun" w:cstheme="minorHAnsi"/>
                <w:sz w:val="28"/>
                <w:szCs w:val="28"/>
              </w:rPr>
              <w:t xml:space="preserve"> </w:t>
            </w:r>
            <w:r>
              <w:rPr>
                <w:rFonts w:eastAsia="SimSun" w:cstheme="minorHAnsi" w:hint="eastAsia"/>
                <w:sz w:val="28"/>
                <w:szCs w:val="28"/>
              </w:rPr>
              <w:t>指着远处的雷达</w:t>
            </w:r>
            <w:r w:rsidR="007A2C1A">
              <w:rPr>
                <w:rFonts w:eastAsia="SimSun" w:cstheme="minorHAnsi" w:hint="eastAsia"/>
                <w:sz w:val="28"/>
                <w:szCs w:val="28"/>
              </w:rPr>
              <w:t>仪</w:t>
            </w:r>
          </w:p>
          <w:p w14:paraId="0924C18D" w14:textId="64308A59" w:rsidR="00D43218" w:rsidRDefault="00D43218" w:rsidP="007770A6">
            <w:pPr>
              <w:rPr>
                <w:rFonts w:eastAsia="SimSun" w:cstheme="minorHAnsi"/>
                <w:sz w:val="28"/>
                <w:szCs w:val="28"/>
              </w:rPr>
            </w:pPr>
          </w:p>
          <w:p w14:paraId="3538656E" w14:textId="1D4132B6" w:rsidR="00567876" w:rsidRDefault="00567876" w:rsidP="007770A6">
            <w:pPr>
              <w:rPr>
                <w:rFonts w:eastAsia="SimSun" w:cstheme="minorHAnsi"/>
                <w:sz w:val="28"/>
                <w:szCs w:val="28"/>
              </w:rPr>
            </w:pPr>
            <w:r w:rsidRPr="00706600">
              <w:rPr>
                <w:rFonts w:eastAsia="SimSun" w:cstheme="minorHAnsi"/>
                <w:sz w:val="28"/>
                <w:szCs w:val="28"/>
                <w:highlight w:val="yellow"/>
              </w:rPr>
              <w:t>YJ: Look, that round thing in the distance</w:t>
            </w:r>
            <w:del w:id="262" w:author="Yujia He" w:date="2023-05-11T13:57:00Z">
              <w:r w:rsidRPr="00706600" w:rsidDel="00892488">
                <w:rPr>
                  <w:rFonts w:eastAsia="SimSun" w:cstheme="minorHAnsi"/>
                  <w:sz w:val="28"/>
                  <w:szCs w:val="28"/>
                  <w:highlight w:val="yellow"/>
                </w:rPr>
                <w:delText xml:space="preserve"> </w:delText>
              </w:r>
            </w:del>
            <w:ins w:id="263" w:author="Yujia He" w:date="2023-05-11T13:57:00Z">
              <w:r w:rsidR="00892488">
                <w:rPr>
                  <w:rFonts w:eastAsia="SimSun" w:cstheme="minorHAnsi"/>
                  <w:sz w:val="28"/>
                  <w:szCs w:val="28"/>
                  <w:highlight w:val="yellow"/>
                </w:rPr>
                <w:t xml:space="preserve"> </w:t>
              </w:r>
            </w:ins>
            <w:del w:id="264" w:author="Yujia He" w:date="2023-05-11T13:57:00Z">
              <w:r w:rsidRPr="00706600" w:rsidDel="00892488">
                <w:rPr>
                  <w:rFonts w:eastAsia="SimSun" w:cstheme="minorHAnsi"/>
                  <w:sz w:val="28"/>
                  <w:szCs w:val="28"/>
                  <w:highlight w:val="yellow"/>
                </w:rPr>
                <w:delText>is a radome that houses the weather radar</w:delText>
              </w:r>
            </w:del>
            <w:r w:rsidRPr="00706600">
              <w:rPr>
                <w:rFonts w:eastAsia="SimSun" w:cstheme="minorHAnsi"/>
                <w:sz w:val="28"/>
                <w:szCs w:val="28"/>
                <w:highlight w:val="yellow"/>
              </w:rPr>
              <w:t>.</w:t>
            </w:r>
            <w:r>
              <w:rPr>
                <w:rFonts w:eastAsia="SimSun" w:cstheme="minorHAnsi"/>
                <w:sz w:val="28"/>
                <w:szCs w:val="28"/>
              </w:rPr>
              <w:t xml:space="preserve"> </w:t>
            </w:r>
          </w:p>
          <w:p w14:paraId="6F6FD9B2" w14:textId="55899C69" w:rsidR="00D43218" w:rsidRDefault="00D43218" w:rsidP="007770A6">
            <w:pPr>
              <w:rPr>
                <w:rFonts w:eastAsia="SimSun" w:cstheme="minorHAnsi"/>
                <w:sz w:val="28"/>
                <w:szCs w:val="28"/>
              </w:rPr>
            </w:pPr>
            <w:r w:rsidRPr="009D7A87">
              <w:rPr>
                <w:rFonts w:eastAsia="SimSun" w:cstheme="minorHAnsi" w:hint="eastAsia"/>
                <w:sz w:val="28"/>
                <w:szCs w:val="28"/>
                <w:highlight w:val="yellow"/>
              </w:rPr>
              <w:t>YJ</w:t>
            </w:r>
            <w:r w:rsidRPr="009D7A87">
              <w:rPr>
                <w:rFonts w:eastAsia="SimSun" w:cstheme="minorHAnsi" w:hint="eastAsia"/>
                <w:sz w:val="28"/>
                <w:szCs w:val="28"/>
                <w:highlight w:val="yellow"/>
              </w:rPr>
              <w:t>：你们看，那个圆圆</w:t>
            </w:r>
            <w:r w:rsidR="00EF231E" w:rsidRPr="009D7A87">
              <w:rPr>
                <w:rFonts w:eastAsia="SimSun" w:cstheme="minorHAnsi" w:hint="eastAsia"/>
                <w:sz w:val="28"/>
                <w:szCs w:val="28"/>
                <w:highlight w:val="yellow"/>
              </w:rPr>
              <w:t>的就是其中一个</w:t>
            </w:r>
            <w:ins w:id="265" w:author="Yujia He" w:date="2023-05-11T13:56:00Z">
              <w:r w:rsidR="007F5D70">
                <w:rPr>
                  <w:rFonts w:eastAsia="SimSun" w:cstheme="minorHAnsi" w:hint="eastAsia"/>
                  <w:sz w:val="28"/>
                  <w:szCs w:val="28"/>
                  <w:highlight w:val="yellow"/>
                </w:rPr>
                <w:t>多普勒天气雷达</w:t>
              </w:r>
            </w:ins>
            <w:del w:id="266" w:author="Yujia He" w:date="2023-05-11T13:55:00Z">
              <w:r w:rsidR="00EF231E" w:rsidRPr="009D7A87" w:rsidDel="006066E9">
                <w:rPr>
                  <w:rFonts w:eastAsia="SimSun" w:cstheme="minorHAnsi" w:hint="eastAsia"/>
                  <w:sz w:val="28"/>
                  <w:szCs w:val="28"/>
                  <w:highlight w:val="yellow"/>
                </w:rPr>
                <w:delText>气候雷达</w:delText>
              </w:r>
              <w:r w:rsidR="00C00FC3" w:rsidRPr="009D7A87" w:rsidDel="006066E9">
                <w:rPr>
                  <w:rFonts w:eastAsia="SimSun" w:cstheme="minorHAnsi" w:hint="eastAsia"/>
                  <w:sz w:val="28"/>
                  <w:szCs w:val="28"/>
                  <w:highlight w:val="yellow"/>
                </w:rPr>
                <w:delText>探测仪</w:delText>
              </w:r>
            </w:del>
            <w:r w:rsidR="00EF231E" w:rsidRPr="009D7A87">
              <w:rPr>
                <w:rFonts w:eastAsia="SimSun" w:cstheme="minorHAnsi" w:hint="eastAsia"/>
                <w:sz w:val="28"/>
                <w:szCs w:val="28"/>
                <w:highlight w:val="yellow"/>
              </w:rPr>
              <w:t>！</w:t>
            </w:r>
          </w:p>
          <w:p w14:paraId="2BDEDA7C" w14:textId="5A989A8B" w:rsidR="00EF231E" w:rsidRDefault="00EF231E" w:rsidP="007770A6">
            <w:pPr>
              <w:rPr>
                <w:rFonts w:eastAsia="SimSun" w:cstheme="minorHAnsi"/>
                <w:sz w:val="28"/>
                <w:szCs w:val="28"/>
              </w:rPr>
            </w:pPr>
          </w:p>
          <w:p w14:paraId="2B6DA86E" w14:textId="39693E5B" w:rsidR="00567876" w:rsidRDefault="00567876" w:rsidP="007770A6">
            <w:pPr>
              <w:rPr>
                <w:rFonts w:eastAsia="SimSun" w:cstheme="minorHAnsi"/>
                <w:sz w:val="28"/>
                <w:szCs w:val="28"/>
              </w:rPr>
            </w:pPr>
            <w:r>
              <w:rPr>
                <w:rFonts w:eastAsia="SimSun" w:cstheme="minorHAnsi"/>
                <w:sz w:val="28"/>
                <w:szCs w:val="28"/>
              </w:rPr>
              <w:t xml:space="preserve">*Hosts improvise and react </w:t>
            </w:r>
          </w:p>
          <w:p w14:paraId="39CB7056" w14:textId="0FC6FE64" w:rsidR="00EF231E" w:rsidRDefault="00EF231E" w:rsidP="007770A6">
            <w:pPr>
              <w:rPr>
                <w:rFonts w:eastAsia="SimSun" w:cstheme="minorHAnsi"/>
                <w:sz w:val="28"/>
                <w:szCs w:val="28"/>
              </w:rPr>
            </w:pPr>
            <w:r>
              <w:rPr>
                <w:rFonts w:eastAsia="SimSun" w:cstheme="minorHAnsi"/>
                <w:sz w:val="28"/>
                <w:szCs w:val="28"/>
              </w:rPr>
              <w:t>*</w:t>
            </w:r>
            <w:r>
              <w:rPr>
                <w:rFonts w:eastAsia="SimSun" w:cstheme="minorHAnsi" w:hint="eastAsia"/>
                <w:sz w:val="28"/>
                <w:szCs w:val="28"/>
              </w:rPr>
              <w:t>主持人反应</w:t>
            </w:r>
            <w:r>
              <w:rPr>
                <w:rFonts w:eastAsia="SimSun" w:cstheme="minorHAnsi" w:hint="eastAsia"/>
                <w:sz w:val="28"/>
                <w:szCs w:val="28"/>
              </w:rPr>
              <w:t>-</w:t>
            </w:r>
            <w:r>
              <w:rPr>
                <w:rFonts w:eastAsia="SimSun" w:cstheme="minorHAnsi"/>
                <w:sz w:val="28"/>
                <w:szCs w:val="28"/>
              </w:rPr>
              <w:t xml:space="preserve"> </w:t>
            </w:r>
            <w:r>
              <w:rPr>
                <w:rFonts w:eastAsia="SimSun" w:cstheme="minorHAnsi" w:hint="eastAsia"/>
                <w:sz w:val="28"/>
                <w:szCs w:val="28"/>
              </w:rPr>
              <w:t>自由发挥</w:t>
            </w:r>
          </w:p>
          <w:p w14:paraId="097203B5" w14:textId="1589F8DC" w:rsidR="00015CA9" w:rsidRDefault="00015CA9" w:rsidP="007770A6">
            <w:pPr>
              <w:rPr>
                <w:rFonts w:eastAsia="SimSun" w:cstheme="minorHAnsi"/>
                <w:sz w:val="28"/>
                <w:szCs w:val="28"/>
              </w:rPr>
            </w:pPr>
          </w:p>
          <w:p w14:paraId="691CD48E" w14:textId="06B7F1C2" w:rsidR="00567876" w:rsidRDefault="00567876" w:rsidP="007770A6">
            <w:pPr>
              <w:rPr>
                <w:rFonts w:eastAsia="SimSun" w:cstheme="minorHAnsi"/>
                <w:sz w:val="28"/>
                <w:szCs w:val="28"/>
              </w:rPr>
            </w:pPr>
            <w:r>
              <w:rPr>
                <w:rFonts w:eastAsia="SimSun" w:cstheme="minorHAnsi"/>
                <w:sz w:val="28"/>
                <w:szCs w:val="28"/>
              </w:rPr>
              <w:t xml:space="preserve">I: We still have not seen the instrument that we saw in the Question Room. Do you know what this is? </w:t>
            </w:r>
          </w:p>
          <w:p w14:paraId="59C24863" w14:textId="1ED09931" w:rsidR="00567876" w:rsidRDefault="00567876" w:rsidP="007770A6">
            <w:pPr>
              <w:rPr>
                <w:rFonts w:eastAsia="SimSun" w:cstheme="minorHAnsi"/>
                <w:sz w:val="28"/>
                <w:szCs w:val="28"/>
              </w:rPr>
            </w:pPr>
            <w:r>
              <w:rPr>
                <w:rFonts w:eastAsia="SimSun" w:cstheme="minorHAnsi"/>
                <w:sz w:val="28"/>
                <w:szCs w:val="28"/>
              </w:rPr>
              <w:t>(*shows image)</w:t>
            </w:r>
          </w:p>
          <w:p w14:paraId="02746109" w14:textId="3DE2E77D" w:rsidR="007770A6" w:rsidRDefault="00015CA9" w:rsidP="007770A6">
            <w:pPr>
              <w:rPr>
                <w:rFonts w:eastAsia="SimSun" w:cstheme="minorHAnsi"/>
                <w:sz w:val="28"/>
                <w:szCs w:val="28"/>
              </w:rPr>
            </w:pPr>
            <w:r>
              <w:rPr>
                <w:rFonts w:eastAsia="SimSun" w:cstheme="minorHAnsi" w:hint="eastAsia"/>
                <w:sz w:val="28"/>
                <w:szCs w:val="28"/>
              </w:rPr>
              <w:t>I</w:t>
            </w:r>
            <w:r>
              <w:rPr>
                <w:rFonts w:eastAsia="SimSun" w:cstheme="minorHAnsi" w:hint="eastAsia"/>
                <w:sz w:val="28"/>
                <w:szCs w:val="28"/>
              </w:rPr>
              <w:t>：</w:t>
            </w:r>
            <w:r w:rsidR="007770A6">
              <w:rPr>
                <w:rFonts w:eastAsia="SimSun" w:cstheme="minorHAnsi" w:hint="eastAsia"/>
                <w:sz w:val="28"/>
                <w:szCs w:val="28"/>
              </w:rPr>
              <w:t>我们没有看到问号房的仪器。请问这是什么？（</w:t>
            </w:r>
            <w:r w:rsidR="007770A6">
              <w:rPr>
                <w:rFonts w:eastAsia="SimSun" w:cstheme="minorHAnsi" w:hint="eastAsia"/>
                <w:sz w:val="28"/>
                <w:szCs w:val="28"/>
              </w:rPr>
              <w:t>*show</w:t>
            </w:r>
            <w:r w:rsidR="007770A6">
              <w:rPr>
                <w:rFonts w:eastAsia="SimSun" w:cstheme="minorHAnsi"/>
                <w:sz w:val="28"/>
                <w:szCs w:val="28"/>
              </w:rPr>
              <w:t xml:space="preserve"> </w:t>
            </w:r>
            <w:r w:rsidR="007770A6">
              <w:rPr>
                <w:rFonts w:eastAsia="SimSun" w:cstheme="minorHAnsi" w:hint="eastAsia"/>
                <w:sz w:val="28"/>
                <w:szCs w:val="28"/>
              </w:rPr>
              <w:t>图片）</w:t>
            </w:r>
          </w:p>
          <w:p w14:paraId="1ADE633C" w14:textId="4391BD33" w:rsidR="00C00FC3" w:rsidRDefault="000C6A3C" w:rsidP="007770A6">
            <w:pPr>
              <w:rPr>
                <w:rFonts w:eastAsia="SimSun" w:cstheme="minorHAnsi"/>
                <w:sz w:val="28"/>
                <w:szCs w:val="28"/>
              </w:rPr>
            </w:pPr>
            <w:r>
              <w:rPr>
                <w:rFonts w:ascii="Arial" w:eastAsia="Microsoft YaHei" w:hAnsi="Arial" w:cs="Arial"/>
                <w:noProof/>
                <w:color w:val="000000" w:themeColor="text1"/>
                <w:sz w:val="28"/>
                <w:szCs w:val="28"/>
              </w:rPr>
              <w:drawing>
                <wp:inline distT="0" distB="0" distL="0" distR="0" wp14:anchorId="032A1AE4" wp14:editId="0156607E">
                  <wp:extent cx="2110079" cy="1582616"/>
                  <wp:effectExtent l="0" t="0" r="5080" b="0"/>
                  <wp:docPr id="918359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4500" cy="1593432"/>
                          </a:xfrm>
                          <a:prstGeom prst="rect">
                            <a:avLst/>
                          </a:prstGeom>
                          <a:noFill/>
                          <a:ln>
                            <a:noFill/>
                          </a:ln>
                        </pic:spPr>
                      </pic:pic>
                    </a:graphicData>
                  </a:graphic>
                </wp:inline>
              </w:drawing>
            </w:r>
          </w:p>
          <w:p w14:paraId="4914238B" w14:textId="01E2252D" w:rsidR="00567876" w:rsidRDefault="00567876" w:rsidP="007770A6">
            <w:pPr>
              <w:rPr>
                <w:rFonts w:eastAsia="SimSun" w:cstheme="minorHAnsi"/>
                <w:sz w:val="28"/>
                <w:szCs w:val="28"/>
              </w:rPr>
            </w:pPr>
            <w:r w:rsidRPr="00706600">
              <w:rPr>
                <w:rFonts w:eastAsia="SimSun" w:cstheme="minorHAnsi"/>
                <w:sz w:val="28"/>
                <w:szCs w:val="28"/>
                <w:highlight w:val="yellow"/>
              </w:rPr>
              <w:t>YJ: This is</w:t>
            </w:r>
            <w:ins w:id="267" w:author="Yujia He" w:date="2023-05-11T11:27:00Z">
              <w:r w:rsidR="00084830">
                <w:rPr>
                  <w:rFonts w:eastAsia="SimSun" w:cstheme="minorHAnsi"/>
                  <w:sz w:val="28"/>
                  <w:szCs w:val="28"/>
                  <w:highlight w:val="yellow"/>
                </w:rPr>
                <w:t xml:space="preserve"> one of our automatic weather stations. </w:t>
              </w:r>
            </w:ins>
            <w:ins w:id="268" w:author="Yujia He" w:date="2023-05-11T11:28:00Z">
              <w:r w:rsidR="00117149">
                <w:rPr>
                  <w:rFonts w:eastAsia="SimSun" w:cstheme="minorHAnsi"/>
                  <w:sz w:val="28"/>
                  <w:szCs w:val="28"/>
                  <w:highlight w:val="yellow"/>
                </w:rPr>
                <w:t xml:space="preserve">They allow for real-time monitoring of weather parameters </w:t>
              </w:r>
              <w:r w:rsidR="003633CE">
                <w:rPr>
                  <w:rFonts w:eastAsia="SimSun" w:cstheme="minorHAnsi"/>
                  <w:sz w:val="28"/>
                  <w:szCs w:val="28"/>
                  <w:highlight w:val="yellow"/>
                </w:rPr>
                <w:t>such as rainfall, temperature, re</w:t>
              </w:r>
            </w:ins>
            <w:ins w:id="269" w:author="Yujia He" w:date="2023-05-11T11:29:00Z">
              <w:r w:rsidR="003633CE">
                <w:rPr>
                  <w:rFonts w:eastAsia="SimSun" w:cstheme="minorHAnsi"/>
                  <w:sz w:val="28"/>
                  <w:szCs w:val="28"/>
                  <w:highlight w:val="yellow"/>
                </w:rPr>
                <w:t>lative humidity</w:t>
              </w:r>
              <w:r w:rsidR="004C01E2">
                <w:rPr>
                  <w:rFonts w:eastAsia="SimSun" w:cstheme="minorHAnsi"/>
                  <w:sz w:val="28"/>
                  <w:szCs w:val="28"/>
                  <w:highlight w:val="yellow"/>
                </w:rPr>
                <w:t xml:space="preserve">, air pressure and </w:t>
              </w:r>
              <w:r w:rsidR="00724BC6">
                <w:rPr>
                  <w:rFonts w:eastAsia="SimSun" w:cstheme="minorHAnsi"/>
                  <w:sz w:val="28"/>
                  <w:szCs w:val="28"/>
                  <w:highlight w:val="yellow"/>
                </w:rPr>
                <w:t>wind speed and direction.</w:t>
              </w:r>
            </w:ins>
            <w:ins w:id="270" w:author="Yujia He" w:date="2023-05-11T12:48:00Z">
              <w:r w:rsidR="00C228FD">
                <w:rPr>
                  <w:rFonts w:eastAsia="SimSun" w:cstheme="minorHAnsi"/>
                  <w:sz w:val="28"/>
                  <w:szCs w:val="28"/>
                  <w:highlight w:val="yellow"/>
                </w:rPr>
                <w:t xml:space="preserve"> And </w:t>
              </w:r>
            </w:ins>
            <w:ins w:id="271" w:author="Yujia He" w:date="2023-05-11T12:50:00Z">
              <w:r w:rsidR="0042694E">
                <w:rPr>
                  <w:rFonts w:eastAsia="SimSun" w:cstheme="minorHAnsi"/>
                  <w:sz w:val="28"/>
                  <w:szCs w:val="28"/>
                  <w:highlight w:val="yellow"/>
                </w:rPr>
                <w:t xml:space="preserve">at the meantime, </w:t>
              </w:r>
            </w:ins>
            <w:ins w:id="272" w:author="Yujia He" w:date="2023-05-11T12:48:00Z">
              <w:r w:rsidR="00EE7339">
                <w:rPr>
                  <w:rFonts w:eastAsia="SimSun" w:cstheme="minorHAnsi"/>
                  <w:sz w:val="28"/>
                  <w:szCs w:val="28"/>
                  <w:highlight w:val="yellow"/>
                </w:rPr>
                <w:t xml:space="preserve">they will </w:t>
              </w:r>
            </w:ins>
            <w:ins w:id="273" w:author="Yujia He" w:date="2023-05-11T12:49:00Z">
              <w:r w:rsidR="00274054">
                <w:rPr>
                  <w:rFonts w:eastAsia="SimSun" w:cstheme="minorHAnsi"/>
                  <w:sz w:val="28"/>
                  <w:szCs w:val="28"/>
                  <w:highlight w:val="yellow"/>
                </w:rPr>
                <w:t xml:space="preserve">transmit the </w:t>
              </w:r>
            </w:ins>
            <w:ins w:id="274" w:author="Yujia He" w:date="2023-05-11T12:50:00Z">
              <w:r w:rsidR="00B14153">
                <w:rPr>
                  <w:rFonts w:eastAsia="SimSun" w:cstheme="minorHAnsi"/>
                  <w:sz w:val="28"/>
                  <w:szCs w:val="28"/>
                  <w:highlight w:val="yellow"/>
                </w:rPr>
                <w:t xml:space="preserve">all the observation </w:t>
              </w:r>
            </w:ins>
            <w:ins w:id="275" w:author="Yujia He" w:date="2023-05-11T12:49:00Z">
              <w:r w:rsidR="00274054">
                <w:rPr>
                  <w:rFonts w:eastAsia="SimSun" w:cstheme="minorHAnsi"/>
                  <w:sz w:val="28"/>
                  <w:szCs w:val="28"/>
                  <w:highlight w:val="yellow"/>
                </w:rPr>
                <w:t>data to our systems</w:t>
              </w:r>
            </w:ins>
            <w:ins w:id="276" w:author="Yujia He" w:date="2023-05-11T12:51:00Z">
              <w:r w:rsidR="00B14153">
                <w:rPr>
                  <w:rFonts w:eastAsia="SimSun" w:cstheme="minorHAnsi"/>
                  <w:sz w:val="28"/>
                  <w:szCs w:val="28"/>
                  <w:highlight w:val="yellow"/>
                </w:rPr>
                <w:t>.</w:t>
              </w:r>
            </w:ins>
            <w:del w:id="277" w:author="Yujia He" w:date="2023-05-11T11:27:00Z">
              <w:r w:rsidRPr="00706600" w:rsidDel="00084830">
                <w:rPr>
                  <w:rFonts w:eastAsia="SimSun" w:cstheme="minorHAnsi"/>
                  <w:sz w:val="28"/>
                  <w:szCs w:val="28"/>
                  <w:highlight w:val="yellow"/>
                </w:rPr>
                <w:delText xml:space="preserve"> an automatic weather station</w:delText>
              </w:r>
            </w:del>
            <w:r w:rsidRPr="00706600">
              <w:rPr>
                <w:rFonts w:eastAsia="SimSun" w:cstheme="minorHAnsi"/>
                <w:sz w:val="28"/>
                <w:szCs w:val="28"/>
                <w:highlight w:val="yellow"/>
              </w:rPr>
              <w:t>.</w:t>
            </w:r>
            <w:ins w:id="278" w:author="Yujia He" w:date="2023-05-11T11:27:00Z">
              <w:r w:rsidR="003523D6">
                <w:rPr>
                  <w:rFonts w:eastAsia="SimSun" w:cstheme="minorHAnsi"/>
                  <w:sz w:val="28"/>
                  <w:szCs w:val="28"/>
                  <w:highlight w:val="yellow"/>
                </w:rPr>
                <w:t xml:space="preserve"> </w:t>
              </w:r>
            </w:ins>
            <w:r w:rsidRPr="00706600">
              <w:rPr>
                <w:rFonts w:eastAsia="SimSun" w:cstheme="minorHAnsi"/>
                <w:sz w:val="28"/>
                <w:szCs w:val="28"/>
                <w:highlight w:val="yellow"/>
              </w:rPr>
              <w:t xml:space="preserve"> </w:t>
            </w:r>
            <w:del w:id="279" w:author="Yujia He" w:date="2023-05-11T11:26:00Z">
              <w:r w:rsidR="00140B7B" w:rsidRPr="00706600" w:rsidDel="003523D6">
                <w:rPr>
                  <w:rFonts w:eastAsia="SimSun" w:cstheme="minorHAnsi"/>
                  <w:sz w:val="28"/>
                  <w:szCs w:val="28"/>
                  <w:highlight w:val="yellow"/>
                </w:rPr>
                <w:delText>Their main function is to measure rainfall, and transmit the data to our systems. Some AWSs can measure and record temperature, humidity wind and air pressure as well.</w:delText>
              </w:r>
            </w:del>
            <w:r w:rsidR="00140B7B" w:rsidRPr="00706600">
              <w:rPr>
                <w:rFonts w:eastAsia="SimSun" w:cstheme="minorHAnsi"/>
                <w:sz w:val="28"/>
                <w:szCs w:val="28"/>
                <w:highlight w:val="yellow"/>
              </w:rPr>
              <w:t xml:space="preserve"> </w:t>
            </w:r>
            <w:r w:rsidRPr="00706600">
              <w:rPr>
                <w:rFonts w:eastAsia="SimSun" w:cstheme="minorHAnsi"/>
                <w:sz w:val="28"/>
                <w:szCs w:val="28"/>
                <w:highlight w:val="yellow"/>
              </w:rPr>
              <w:t>Do you know where these instruments can be found?</w:t>
            </w:r>
            <w:r>
              <w:rPr>
                <w:rFonts w:eastAsia="SimSun" w:cstheme="minorHAnsi"/>
                <w:sz w:val="28"/>
                <w:szCs w:val="28"/>
              </w:rPr>
              <w:t xml:space="preserve"> </w:t>
            </w:r>
          </w:p>
          <w:p w14:paraId="513EA05B" w14:textId="476E5938" w:rsidR="00ED18B9" w:rsidRDefault="00ED18B9" w:rsidP="00ED18B9">
            <w:pPr>
              <w:tabs>
                <w:tab w:val="left" w:pos="2400"/>
              </w:tabs>
              <w:rPr>
                <w:rFonts w:eastAsia="SimSun" w:cstheme="minorHAnsi"/>
                <w:sz w:val="28"/>
                <w:szCs w:val="28"/>
              </w:rPr>
            </w:pPr>
            <w:r w:rsidRPr="00583A97">
              <w:rPr>
                <w:rFonts w:eastAsia="SimSun" w:cstheme="minorHAnsi" w:hint="eastAsia"/>
                <w:sz w:val="28"/>
                <w:szCs w:val="28"/>
                <w:highlight w:val="yellow"/>
              </w:rPr>
              <w:lastRenderedPageBreak/>
              <w:t>YJ:</w:t>
            </w:r>
            <w:r w:rsidRPr="00583A97">
              <w:rPr>
                <w:rFonts w:eastAsia="SimSun" w:cstheme="minorHAnsi"/>
                <w:sz w:val="28"/>
                <w:szCs w:val="28"/>
                <w:highlight w:val="yellow"/>
              </w:rPr>
              <w:t xml:space="preserve"> </w:t>
            </w:r>
            <w:r w:rsidRPr="00583A97">
              <w:rPr>
                <w:rFonts w:eastAsia="SimSun" w:cstheme="minorHAnsi" w:hint="eastAsia"/>
                <w:sz w:val="28"/>
                <w:szCs w:val="28"/>
                <w:highlight w:val="yellow"/>
              </w:rPr>
              <w:t>这个是其中一个自动气象站</w:t>
            </w:r>
            <w:r w:rsidR="002B1EBE" w:rsidRPr="00583A97">
              <w:rPr>
                <w:rFonts w:eastAsia="SimSun" w:cstheme="minorHAnsi" w:hint="eastAsia"/>
                <w:sz w:val="28"/>
                <w:szCs w:val="28"/>
                <w:highlight w:val="yellow"/>
              </w:rPr>
              <w:t>，</w:t>
            </w:r>
            <w:ins w:id="280" w:author="Yujia He" w:date="2023-05-11T12:57:00Z">
              <w:r w:rsidR="00373C00">
                <w:rPr>
                  <w:rFonts w:eastAsia="SimSun" w:cstheme="minorHAnsi" w:hint="eastAsia"/>
                  <w:sz w:val="28"/>
                  <w:szCs w:val="28"/>
                  <w:highlight w:val="yellow"/>
                </w:rPr>
                <w:t>它们的主要功能是</w:t>
              </w:r>
              <w:r w:rsidR="005445E2">
                <w:rPr>
                  <w:rFonts w:eastAsia="SimSun" w:cstheme="minorHAnsi" w:hint="eastAsia"/>
                  <w:sz w:val="28"/>
                  <w:szCs w:val="28"/>
                  <w:highlight w:val="yellow"/>
                </w:rPr>
                <w:t>实时监测</w:t>
              </w:r>
            </w:ins>
            <w:ins w:id="281" w:author="Yujia He" w:date="2023-05-11T12:58:00Z">
              <w:r w:rsidR="005D3490">
                <w:rPr>
                  <w:rFonts w:eastAsia="SimSun" w:cstheme="minorHAnsi" w:hint="eastAsia"/>
                  <w:sz w:val="28"/>
                  <w:szCs w:val="28"/>
                  <w:highlight w:val="yellow"/>
                </w:rPr>
                <w:t>新加坡各个地区的</w:t>
              </w:r>
              <w:r w:rsidR="00DE7DAF">
                <w:rPr>
                  <w:rFonts w:eastAsia="SimSun" w:cstheme="minorHAnsi" w:hint="eastAsia"/>
                  <w:sz w:val="28"/>
                  <w:szCs w:val="28"/>
                  <w:highlight w:val="yellow"/>
                </w:rPr>
                <w:t>天气</w:t>
              </w:r>
            </w:ins>
            <w:ins w:id="282" w:author="Yujia He" w:date="2023-05-11T12:59:00Z">
              <w:r w:rsidR="00DE7DAF">
                <w:rPr>
                  <w:rFonts w:eastAsia="SimSun" w:cstheme="minorHAnsi" w:hint="eastAsia"/>
                  <w:sz w:val="28"/>
                  <w:szCs w:val="28"/>
                  <w:highlight w:val="yellow"/>
                </w:rPr>
                <w:t>资料，例如降水</w:t>
              </w:r>
              <w:r w:rsidR="0034251A">
                <w:rPr>
                  <w:rFonts w:eastAsia="SimSun" w:cstheme="minorHAnsi" w:hint="eastAsia"/>
                  <w:sz w:val="28"/>
                  <w:szCs w:val="28"/>
                  <w:highlight w:val="yellow"/>
                </w:rPr>
                <w:t>量</w:t>
              </w:r>
              <w:r w:rsidR="00DE7DAF">
                <w:rPr>
                  <w:rFonts w:eastAsia="SimSun" w:cstheme="minorHAnsi" w:hint="eastAsia"/>
                  <w:sz w:val="28"/>
                  <w:szCs w:val="28"/>
                  <w:highlight w:val="yellow"/>
                </w:rPr>
                <w:t>，气温，</w:t>
              </w:r>
              <w:r w:rsidR="0034251A">
                <w:rPr>
                  <w:rFonts w:eastAsia="SimSun" w:cstheme="minorHAnsi" w:hint="eastAsia"/>
                  <w:sz w:val="28"/>
                  <w:szCs w:val="28"/>
                  <w:highlight w:val="yellow"/>
                </w:rPr>
                <w:t>空气湿度，气压和风速</w:t>
              </w:r>
            </w:ins>
            <w:ins w:id="283" w:author="Yujia He" w:date="2023-05-11T13:00:00Z">
              <w:r w:rsidR="0064730F">
                <w:rPr>
                  <w:rFonts w:eastAsia="SimSun" w:cstheme="minorHAnsi" w:hint="eastAsia"/>
                  <w:sz w:val="28"/>
                  <w:szCs w:val="28"/>
                  <w:highlight w:val="yellow"/>
                </w:rPr>
                <w:t>风向等。</w:t>
              </w:r>
              <w:r w:rsidR="006450EE">
                <w:rPr>
                  <w:rFonts w:eastAsia="SimSun" w:cstheme="minorHAnsi" w:hint="eastAsia"/>
                  <w:sz w:val="28"/>
                  <w:szCs w:val="28"/>
                  <w:highlight w:val="yellow"/>
                </w:rPr>
                <w:t>同时，它们会</w:t>
              </w:r>
            </w:ins>
            <w:ins w:id="284" w:author="Yujia He" w:date="2023-05-11T13:01:00Z">
              <w:r w:rsidR="006450EE">
                <w:rPr>
                  <w:rFonts w:eastAsia="SimSun" w:cstheme="minorHAnsi" w:hint="eastAsia"/>
                  <w:sz w:val="28"/>
                  <w:szCs w:val="28"/>
                  <w:highlight w:val="yellow"/>
                </w:rPr>
                <w:t>自动</w:t>
              </w:r>
            </w:ins>
            <w:ins w:id="285" w:author="Yujia He" w:date="2023-05-11T13:00:00Z">
              <w:r w:rsidR="006450EE">
                <w:rPr>
                  <w:rFonts w:eastAsia="SimSun" w:cstheme="minorHAnsi" w:hint="eastAsia"/>
                  <w:sz w:val="28"/>
                  <w:szCs w:val="28"/>
                  <w:highlight w:val="yellow"/>
                </w:rPr>
                <w:t>将所有的观测数据传输到我们的系统中</w:t>
              </w:r>
            </w:ins>
            <w:ins w:id="286" w:author="Yujia He" w:date="2023-05-11T13:01:00Z">
              <w:r w:rsidR="006450EE">
                <w:rPr>
                  <w:rFonts w:eastAsia="SimSun" w:cstheme="minorHAnsi" w:hint="eastAsia"/>
                  <w:sz w:val="28"/>
                  <w:szCs w:val="28"/>
                  <w:highlight w:val="yellow"/>
                </w:rPr>
                <w:t>。</w:t>
              </w:r>
            </w:ins>
            <w:del w:id="287" w:author="Yujia He" w:date="2023-05-11T12:57:00Z">
              <w:r w:rsidR="000A5FBB" w:rsidRPr="00583A97" w:rsidDel="00373C00">
                <w:rPr>
                  <w:rFonts w:eastAsia="SimSun" w:cstheme="minorHAnsi" w:hint="eastAsia"/>
                  <w:sz w:val="28"/>
                  <w:szCs w:val="28"/>
                  <w:highlight w:val="yellow"/>
                </w:rPr>
                <w:delText>它</w:delText>
              </w:r>
              <w:r w:rsidR="00E40341" w:rsidRPr="00583A97" w:rsidDel="00373C00">
                <w:rPr>
                  <w:rFonts w:eastAsia="SimSun" w:cstheme="minorHAnsi" w:hint="eastAsia"/>
                  <w:sz w:val="28"/>
                  <w:szCs w:val="28"/>
                  <w:highlight w:val="yellow"/>
                </w:rPr>
                <w:delText>的主要功能是</w:delText>
              </w:r>
              <w:r w:rsidR="000A5FBB" w:rsidRPr="00583A97" w:rsidDel="00373C00">
                <w:rPr>
                  <w:rFonts w:eastAsia="SimSun" w:cstheme="minorHAnsi" w:hint="eastAsia"/>
                  <w:sz w:val="28"/>
                  <w:szCs w:val="28"/>
                  <w:highlight w:val="yellow"/>
                </w:rPr>
                <w:delText>测降雨量</w:delText>
              </w:r>
              <w:r w:rsidR="00D4649E" w:rsidRPr="00583A97" w:rsidDel="00373C00">
                <w:rPr>
                  <w:rFonts w:eastAsia="SimSun" w:cstheme="minorHAnsi" w:hint="eastAsia"/>
                  <w:sz w:val="28"/>
                  <w:szCs w:val="28"/>
                  <w:highlight w:val="yellow"/>
                </w:rPr>
                <w:delText>，</w:delText>
              </w:r>
              <w:r w:rsidR="00864FC1" w:rsidRPr="00583A97" w:rsidDel="00373C00">
                <w:rPr>
                  <w:rFonts w:eastAsia="SimSun" w:cstheme="minorHAnsi" w:hint="eastAsia"/>
                  <w:sz w:val="28"/>
                  <w:szCs w:val="28"/>
                  <w:highlight w:val="yellow"/>
                </w:rPr>
                <w:delText>然后</w:delText>
              </w:r>
              <w:r w:rsidR="00A33152" w:rsidRPr="00583A97" w:rsidDel="00373C00">
                <w:rPr>
                  <w:rFonts w:eastAsia="SimSun" w:cstheme="minorHAnsi" w:hint="eastAsia"/>
                  <w:sz w:val="28"/>
                  <w:szCs w:val="28"/>
                  <w:highlight w:val="yellow"/>
                </w:rPr>
                <w:delText>把收集到的数据</w:delText>
              </w:r>
              <w:r w:rsidR="00D4649E" w:rsidRPr="00583A97" w:rsidDel="00373C00">
                <w:rPr>
                  <w:rFonts w:eastAsia="SimSun" w:cstheme="minorHAnsi" w:hint="eastAsia"/>
                  <w:sz w:val="28"/>
                  <w:szCs w:val="28"/>
                  <w:highlight w:val="yellow"/>
                </w:rPr>
                <w:delText>定时传送</w:delText>
              </w:r>
              <w:r w:rsidR="00A33152" w:rsidRPr="00583A97" w:rsidDel="00373C00">
                <w:rPr>
                  <w:rFonts w:eastAsia="SimSun" w:cstheme="minorHAnsi" w:hint="eastAsia"/>
                  <w:sz w:val="28"/>
                  <w:szCs w:val="28"/>
                  <w:highlight w:val="yellow"/>
                </w:rPr>
                <w:delText>到系统里</w:delText>
              </w:r>
              <w:r w:rsidR="00D4649E" w:rsidRPr="00583A97" w:rsidDel="00373C00">
                <w:rPr>
                  <w:rFonts w:eastAsia="SimSun" w:cstheme="minorHAnsi" w:hint="eastAsia"/>
                  <w:sz w:val="28"/>
                  <w:szCs w:val="28"/>
                  <w:highlight w:val="yellow"/>
                </w:rPr>
                <w:delText>。</w:delText>
              </w:r>
              <w:r w:rsidR="00E40341" w:rsidRPr="00583A97" w:rsidDel="00373C00">
                <w:rPr>
                  <w:rFonts w:eastAsia="SimSun" w:cstheme="minorHAnsi" w:hint="eastAsia"/>
                  <w:sz w:val="28"/>
                  <w:szCs w:val="28"/>
                  <w:highlight w:val="yellow"/>
                </w:rPr>
                <w:delText>有些自动气象站</w:delText>
              </w:r>
              <w:r w:rsidR="007923D0" w:rsidRPr="00583A97" w:rsidDel="00373C00">
                <w:rPr>
                  <w:rFonts w:eastAsia="SimSun" w:cstheme="minorHAnsi" w:hint="eastAsia"/>
                  <w:sz w:val="28"/>
                  <w:szCs w:val="28"/>
                  <w:highlight w:val="yellow"/>
                </w:rPr>
                <w:delText>还能</w:delText>
              </w:r>
              <w:r w:rsidR="00D4649E" w:rsidRPr="00583A97" w:rsidDel="00373C00">
                <w:rPr>
                  <w:rFonts w:eastAsia="SimSun" w:cstheme="minorHAnsi" w:hint="eastAsia"/>
                  <w:sz w:val="28"/>
                  <w:szCs w:val="28"/>
                  <w:highlight w:val="yellow"/>
                </w:rPr>
                <w:delText>探测</w:delText>
              </w:r>
              <w:r w:rsidR="00914B6F" w:rsidRPr="00583A97" w:rsidDel="00373C00">
                <w:rPr>
                  <w:rFonts w:eastAsia="SimSun" w:cstheme="minorHAnsi" w:hint="eastAsia"/>
                  <w:sz w:val="28"/>
                  <w:szCs w:val="28"/>
                  <w:highlight w:val="yellow"/>
                </w:rPr>
                <w:delText>到</w:delText>
              </w:r>
              <w:r w:rsidR="00605B3F" w:rsidRPr="00583A97" w:rsidDel="00373C00">
                <w:rPr>
                  <w:rFonts w:eastAsia="SimSun" w:cstheme="minorHAnsi" w:hint="eastAsia"/>
                  <w:sz w:val="28"/>
                  <w:szCs w:val="28"/>
                  <w:highlight w:val="yellow"/>
                </w:rPr>
                <w:delText>气温</w:delText>
              </w:r>
              <w:r w:rsidR="00914B6F" w:rsidRPr="00583A97" w:rsidDel="00373C00">
                <w:rPr>
                  <w:rFonts w:eastAsia="SimSun" w:cstheme="minorHAnsi" w:hint="eastAsia"/>
                  <w:sz w:val="28"/>
                  <w:szCs w:val="28"/>
                  <w:highlight w:val="yellow"/>
                </w:rPr>
                <w:delText>、湿度、风</w:delText>
              </w:r>
              <w:r w:rsidR="00433F9C" w:rsidRPr="00583A97" w:rsidDel="00373C00">
                <w:rPr>
                  <w:rFonts w:eastAsia="SimSun" w:cstheme="minorHAnsi" w:hint="eastAsia"/>
                  <w:sz w:val="28"/>
                  <w:szCs w:val="28"/>
                  <w:highlight w:val="yellow"/>
                </w:rPr>
                <w:delText>速、风向</w:delText>
              </w:r>
              <w:r w:rsidR="00914B6F" w:rsidRPr="00583A97" w:rsidDel="00373C00">
                <w:rPr>
                  <w:rFonts w:eastAsia="SimSun" w:cstheme="minorHAnsi" w:hint="eastAsia"/>
                  <w:sz w:val="28"/>
                  <w:szCs w:val="28"/>
                  <w:highlight w:val="yellow"/>
                </w:rPr>
                <w:delText>和气压</w:delText>
              </w:r>
              <w:r w:rsidR="003B696A" w:rsidRPr="00583A97" w:rsidDel="00373C00">
                <w:rPr>
                  <w:rFonts w:eastAsia="SimSun" w:cstheme="minorHAnsi" w:hint="eastAsia"/>
                  <w:sz w:val="28"/>
                  <w:szCs w:val="28"/>
                  <w:highlight w:val="yellow"/>
                </w:rPr>
                <w:delText>等</w:delText>
              </w:r>
              <w:r w:rsidR="00914B6F" w:rsidRPr="00583A97" w:rsidDel="00373C00">
                <w:rPr>
                  <w:rFonts w:eastAsia="SimSun" w:cstheme="minorHAnsi" w:hint="eastAsia"/>
                  <w:sz w:val="28"/>
                  <w:szCs w:val="28"/>
                  <w:highlight w:val="yellow"/>
                </w:rPr>
                <w:delText>。</w:delText>
              </w:r>
            </w:del>
            <w:r w:rsidR="00DC3990" w:rsidRPr="00583A97">
              <w:rPr>
                <w:rFonts w:eastAsia="SimSun" w:cstheme="minorHAnsi" w:hint="eastAsia"/>
                <w:sz w:val="28"/>
                <w:szCs w:val="28"/>
                <w:highlight w:val="yellow"/>
              </w:rPr>
              <w:t>你们知道在哪能找到这</w:t>
            </w:r>
            <w:ins w:id="288" w:author="Yujia He" w:date="2023-05-11T13:54:00Z">
              <w:r w:rsidR="00883C7E">
                <w:rPr>
                  <w:rFonts w:eastAsia="SimSun" w:cstheme="minorHAnsi" w:hint="eastAsia"/>
                  <w:sz w:val="28"/>
                  <w:szCs w:val="28"/>
                  <w:highlight w:val="yellow"/>
                </w:rPr>
                <w:t>些</w:t>
              </w:r>
            </w:ins>
            <w:del w:id="289" w:author="Yujia He" w:date="2023-05-11T13:54:00Z">
              <w:r w:rsidR="00DC3990" w:rsidRPr="00583A97" w:rsidDel="00883C7E">
                <w:rPr>
                  <w:rFonts w:eastAsia="SimSun" w:cstheme="minorHAnsi" w:hint="eastAsia"/>
                  <w:sz w:val="28"/>
                  <w:szCs w:val="28"/>
                  <w:highlight w:val="yellow"/>
                </w:rPr>
                <w:delText>个</w:delText>
              </w:r>
            </w:del>
            <w:r w:rsidR="000E316D" w:rsidRPr="00583A97">
              <w:rPr>
                <w:rFonts w:eastAsia="SimSun" w:cstheme="minorHAnsi" w:hint="eastAsia"/>
                <w:sz w:val="28"/>
                <w:szCs w:val="28"/>
                <w:highlight w:val="yellow"/>
              </w:rPr>
              <w:t>自动气象站吗？</w:t>
            </w:r>
          </w:p>
          <w:p w14:paraId="6DF732BD" w14:textId="60161AFC" w:rsidR="000E316D" w:rsidRDefault="000E316D" w:rsidP="00ED18B9">
            <w:pPr>
              <w:tabs>
                <w:tab w:val="left" w:pos="2400"/>
              </w:tabs>
              <w:rPr>
                <w:rFonts w:eastAsia="SimSun" w:cstheme="minorHAnsi"/>
                <w:sz w:val="28"/>
                <w:szCs w:val="28"/>
              </w:rPr>
            </w:pPr>
          </w:p>
          <w:p w14:paraId="4B161741" w14:textId="17D4A749" w:rsidR="00140B7B" w:rsidRDefault="00140B7B" w:rsidP="00ED18B9">
            <w:pPr>
              <w:tabs>
                <w:tab w:val="left" w:pos="2400"/>
              </w:tabs>
              <w:rPr>
                <w:rFonts w:eastAsia="SimSun" w:cstheme="minorHAnsi"/>
                <w:sz w:val="28"/>
                <w:szCs w:val="28"/>
              </w:rPr>
            </w:pPr>
            <w:r>
              <w:rPr>
                <w:rFonts w:eastAsia="SimSun" w:cstheme="minorHAnsi"/>
                <w:sz w:val="28"/>
                <w:szCs w:val="28"/>
              </w:rPr>
              <w:t>BHI: (*guess)</w:t>
            </w:r>
          </w:p>
          <w:p w14:paraId="3E26B596" w14:textId="03A24443" w:rsidR="000E316D" w:rsidRDefault="000E316D" w:rsidP="00ED18B9">
            <w:pPr>
              <w:tabs>
                <w:tab w:val="left" w:pos="2400"/>
              </w:tabs>
              <w:rPr>
                <w:rFonts w:eastAsia="SimSun" w:cstheme="minorHAnsi"/>
                <w:sz w:val="28"/>
                <w:szCs w:val="28"/>
              </w:rPr>
            </w:pPr>
            <w:r>
              <w:rPr>
                <w:rFonts w:eastAsia="SimSun" w:cstheme="minorHAnsi" w:hint="eastAsia"/>
                <w:sz w:val="28"/>
                <w:szCs w:val="28"/>
              </w:rPr>
              <w:t>BHI</w:t>
            </w:r>
            <w:r>
              <w:rPr>
                <w:rFonts w:eastAsia="SimSun" w:cstheme="minorHAnsi" w:hint="eastAsia"/>
                <w:sz w:val="28"/>
                <w:szCs w:val="28"/>
              </w:rPr>
              <w:t>：（</w:t>
            </w:r>
            <w:r>
              <w:rPr>
                <w:rFonts w:eastAsia="SimSun" w:cstheme="minorHAnsi" w:hint="eastAsia"/>
                <w:sz w:val="28"/>
                <w:szCs w:val="28"/>
              </w:rPr>
              <w:t>*</w:t>
            </w:r>
            <w:r>
              <w:rPr>
                <w:rFonts w:eastAsia="SimSun" w:cstheme="minorHAnsi" w:hint="eastAsia"/>
                <w:sz w:val="28"/>
                <w:szCs w:val="28"/>
              </w:rPr>
              <w:t>猜</w:t>
            </w:r>
            <w:r>
              <w:rPr>
                <w:rFonts w:eastAsia="SimSun" w:cstheme="minorHAnsi" w:hint="eastAsia"/>
                <w:sz w:val="28"/>
                <w:szCs w:val="28"/>
              </w:rPr>
              <w:t>~</w:t>
            </w:r>
            <w:r>
              <w:rPr>
                <w:rFonts w:eastAsia="SimSun" w:cstheme="minorHAnsi" w:hint="eastAsia"/>
                <w:sz w:val="28"/>
                <w:szCs w:val="28"/>
              </w:rPr>
              <w:t>）</w:t>
            </w:r>
          </w:p>
          <w:p w14:paraId="16102D2D" w14:textId="54225942" w:rsidR="00914B6F" w:rsidRDefault="00914B6F" w:rsidP="00ED18B9">
            <w:pPr>
              <w:tabs>
                <w:tab w:val="left" w:pos="2400"/>
              </w:tabs>
              <w:rPr>
                <w:rFonts w:eastAsia="SimSun" w:cstheme="minorHAnsi"/>
                <w:sz w:val="28"/>
                <w:szCs w:val="28"/>
              </w:rPr>
            </w:pPr>
          </w:p>
          <w:p w14:paraId="44C72C97" w14:textId="13D3192A" w:rsidR="00140B7B" w:rsidRDefault="00140B7B" w:rsidP="00ED18B9">
            <w:pPr>
              <w:tabs>
                <w:tab w:val="left" w:pos="2400"/>
              </w:tabs>
              <w:rPr>
                <w:rFonts w:eastAsia="SimSun" w:cstheme="minorHAnsi"/>
                <w:sz w:val="28"/>
                <w:szCs w:val="28"/>
              </w:rPr>
            </w:pPr>
            <w:r w:rsidRPr="00706600">
              <w:rPr>
                <w:rFonts w:eastAsia="SimSun" w:cstheme="minorHAnsi"/>
                <w:sz w:val="28"/>
                <w:szCs w:val="28"/>
                <w:highlight w:val="yellow"/>
              </w:rPr>
              <w:t xml:space="preserve">YJ: There are more than </w:t>
            </w:r>
            <w:ins w:id="290" w:author="Yujia He" w:date="2023-05-11T12:52:00Z">
              <w:r w:rsidR="004F36F6">
                <w:rPr>
                  <w:rFonts w:eastAsia="SimSun" w:cstheme="minorHAnsi"/>
                  <w:sz w:val="28"/>
                  <w:szCs w:val="28"/>
                  <w:highlight w:val="yellow"/>
                </w:rPr>
                <w:t xml:space="preserve">60 </w:t>
              </w:r>
            </w:ins>
            <w:del w:id="291" w:author="Yujia He" w:date="2023-05-11T12:52:00Z">
              <w:r w:rsidRPr="00706600" w:rsidDel="004F36F6">
                <w:rPr>
                  <w:rFonts w:eastAsia="SimSun" w:cstheme="minorHAnsi"/>
                  <w:sz w:val="28"/>
                  <w:szCs w:val="28"/>
                  <w:highlight w:val="yellow"/>
                </w:rPr>
                <w:delText>100</w:delText>
              </w:r>
            </w:del>
            <w:r w:rsidRPr="00706600">
              <w:rPr>
                <w:rFonts w:eastAsia="SimSun" w:cstheme="minorHAnsi"/>
                <w:sz w:val="28"/>
                <w:szCs w:val="28"/>
                <w:highlight w:val="yellow"/>
              </w:rPr>
              <w:t xml:space="preserve"> AWSs installed across the island, some on rooftops, some along the roads and some near coastal areas. Singapore also has five manned observation stations, with observers stationed on site to monitor the weather.</w:t>
            </w:r>
          </w:p>
          <w:p w14:paraId="330FE802" w14:textId="5F7ECAF6" w:rsidR="000E316D" w:rsidRDefault="000E316D" w:rsidP="00ED18B9">
            <w:pPr>
              <w:tabs>
                <w:tab w:val="left" w:pos="2400"/>
              </w:tabs>
              <w:rPr>
                <w:rFonts w:eastAsia="SimSun" w:cstheme="minorHAnsi"/>
                <w:sz w:val="28"/>
                <w:szCs w:val="28"/>
              </w:rPr>
            </w:pPr>
            <w:r w:rsidRPr="000C6A3C">
              <w:rPr>
                <w:rFonts w:eastAsia="SimSun" w:cstheme="minorHAnsi" w:hint="eastAsia"/>
                <w:sz w:val="28"/>
                <w:szCs w:val="28"/>
                <w:highlight w:val="yellow"/>
              </w:rPr>
              <w:t>YJ</w:t>
            </w:r>
            <w:r w:rsidRPr="000C6A3C">
              <w:rPr>
                <w:rFonts w:eastAsia="SimSun" w:cstheme="minorHAnsi" w:hint="eastAsia"/>
                <w:sz w:val="28"/>
                <w:szCs w:val="28"/>
                <w:highlight w:val="yellow"/>
              </w:rPr>
              <w:t>：</w:t>
            </w:r>
            <w:r w:rsidR="00CD183C" w:rsidRPr="000C6A3C">
              <w:rPr>
                <w:rFonts w:eastAsia="SimSun" w:cstheme="minorHAnsi" w:hint="eastAsia"/>
                <w:sz w:val="28"/>
                <w:szCs w:val="28"/>
                <w:highlight w:val="yellow"/>
              </w:rPr>
              <w:t>目前一共有</w:t>
            </w:r>
            <w:ins w:id="292" w:author="Yujia He" w:date="2023-05-11T12:52:00Z">
              <w:r w:rsidR="004F36F6">
                <w:rPr>
                  <w:rFonts w:eastAsia="SimSun" w:cstheme="minorHAnsi" w:hint="eastAsia"/>
                  <w:sz w:val="28"/>
                  <w:szCs w:val="28"/>
                  <w:highlight w:val="yellow"/>
                </w:rPr>
                <w:t>6</w:t>
              </w:r>
              <w:r w:rsidR="004F36F6">
                <w:rPr>
                  <w:rFonts w:eastAsia="SimSun" w:cstheme="minorHAnsi"/>
                  <w:sz w:val="28"/>
                  <w:szCs w:val="28"/>
                  <w:highlight w:val="yellow"/>
                </w:rPr>
                <w:t>0</w:t>
              </w:r>
            </w:ins>
            <w:del w:id="293" w:author="Yujia He" w:date="2023-05-11T12:52:00Z">
              <w:r w:rsidR="00CD183C" w:rsidRPr="000C6A3C" w:rsidDel="004F36F6">
                <w:rPr>
                  <w:rFonts w:eastAsia="SimSun" w:cstheme="minorHAnsi" w:hint="eastAsia"/>
                  <w:sz w:val="28"/>
                  <w:szCs w:val="28"/>
                  <w:highlight w:val="cyan"/>
                  <w:u w:val="single"/>
                </w:rPr>
                <w:delText>1</w:delText>
              </w:r>
              <w:r w:rsidR="00CD183C" w:rsidRPr="000C6A3C" w:rsidDel="004F36F6">
                <w:rPr>
                  <w:rFonts w:eastAsia="SimSun" w:cstheme="minorHAnsi"/>
                  <w:sz w:val="28"/>
                  <w:szCs w:val="28"/>
                  <w:highlight w:val="cyan"/>
                  <w:u w:val="single"/>
                </w:rPr>
                <w:delText>00</w:delText>
              </w:r>
            </w:del>
            <w:r w:rsidR="002C258B" w:rsidRPr="000C6A3C">
              <w:rPr>
                <w:rFonts w:eastAsia="SimSun" w:cstheme="minorHAnsi" w:hint="eastAsia"/>
                <w:sz w:val="28"/>
                <w:szCs w:val="28"/>
                <w:highlight w:val="cyan"/>
                <w:u w:val="single"/>
              </w:rPr>
              <w:t>？</w:t>
            </w:r>
            <w:r w:rsidR="00CD183C" w:rsidRPr="000C6A3C">
              <w:rPr>
                <w:rFonts w:eastAsia="SimSun" w:cstheme="minorHAnsi" w:hint="eastAsia"/>
                <w:sz w:val="28"/>
                <w:szCs w:val="28"/>
                <w:highlight w:val="cyan"/>
                <w:u w:val="single"/>
              </w:rPr>
              <w:t>多个自动气象站</w:t>
            </w:r>
            <w:r w:rsidR="00CD183C" w:rsidRPr="000C6A3C">
              <w:rPr>
                <w:rFonts w:eastAsia="SimSun" w:cstheme="minorHAnsi" w:hint="eastAsia"/>
                <w:sz w:val="28"/>
                <w:szCs w:val="28"/>
                <w:highlight w:val="yellow"/>
              </w:rPr>
              <w:t>设置在全岛各地，</w:t>
            </w:r>
            <w:r w:rsidR="00EB29BC" w:rsidRPr="000C6A3C">
              <w:rPr>
                <w:rFonts w:eastAsia="SimSun" w:cstheme="minorHAnsi" w:hint="eastAsia"/>
                <w:sz w:val="28"/>
                <w:szCs w:val="28"/>
                <w:highlight w:val="yellow"/>
              </w:rPr>
              <w:t>有些在天台，有些在路旁，有些在靠海的地方。</w:t>
            </w:r>
            <w:r w:rsidR="00E828F4" w:rsidRPr="000C6A3C">
              <w:rPr>
                <w:rFonts w:eastAsia="SimSun" w:cstheme="minorHAnsi" w:hint="eastAsia"/>
                <w:sz w:val="28"/>
                <w:szCs w:val="28"/>
                <w:highlight w:val="yellow"/>
              </w:rPr>
              <w:t>新加坡全岛还设有</w:t>
            </w:r>
            <w:r w:rsidR="00556092" w:rsidRPr="000C6A3C">
              <w:rPr>
                <w:rFonts w:eastAsia="SimSun" w:cstheme="minorHAnsi" w:hint="eastAsia"/>
                <w:sz w:val="28"/>
                <w:szCs w:val="28"/>
                <w:highlight w:val="cyan"/>
              </w:rPr>
              <w:t>5</w:t>
            </w:r>
            <w:proofErr w:type="gramStart"/>
            <w:r w:rsidR="00556092" w:rsidRPr="000C6A3C">
              <w:rPr>
                <w:rFonts w:eastAsia="SimSun" w:cstheme="minorHAnsi" w:hint="eastAsia"/>
                <w:sz w:val="28"/>
                <w:szCs w:val="28"/>
                <w:highlight w:val="cyan"/>
              </w:rPr>
              <w:t>个观测站</w:t>
            </w:r>
            <w:r w:rsidR="00556092" w:rsidRPr="000C6A3C">
              <w:rPr>
                <w:rFonts w:eastAsia="SimSun" w:cstheme="minorHAnsi"/>
                <w:sz w:val="28"/>
                <w:szCs w:val="28"/>
                <w:highlight w:val="yellow"/>
              </w:rPr>
              <w:t>(</w:t>
            </w:r>
            <w:proofErr w:type="gramEnd"/>
            <w:r w:rsidR="00556092" w:rsidRPr="000C6A3C">
              <w:rPr>
                <w:rFonts w:eastAsia="SimSun" w:cstheme="minorHAnsi"/>
                <w:sz w:val="28"/>
                <w:szCs w:val="28"/>
                <w:highlight w:val="yellow"/>
              </w:rPr>
              <w:t>manned observation stations)</w:t>
            </w:r>
            <w:r w:rsidR="00162136" w:rsidRPr="000C6A3C">
              <w:rPr>
                <w:rFonts w:eastAsia="SimSun" w:cstheme="minorHAnsi" w:hint="eastAsia"/>
                <w:sz w:val="28"/>
                <w:szCs w:val="28"/>
                <w:highlight w:val="yellow"/>
              </w:rPr>
              <w:t>，</w:t>
            </w:r>
            <w:ins w:id="294" w:author="Yujia He" w:date="2023-05-11T12:55:00Z">
              <w:r w:rsidR="00CF59E5">
                <w:rPr>
                  <w:rFonts w:eastAsia="SimSun" w:cstheme="minorHAnsi" w:hint="eastAsia"/>
                  <w:sz w:val="28"/>
                  <w:szCs w:val="28"/>
                  <w:highlight w:val="yellow"/>
                </w:rPr>
                <w:t>有我们的工作人员驻扎在现场监测天气</w:t>
              </w:r>
            </w:ins>
            <w:del w:id="295" w:author="Yujia He" w:date="2023-05-11T12:55:00Z">
              <w:r w:rsidR="00162136" w:rsidRPr="000C6A3C" w:rsidDel="00CF59E5">
                <w:rPr>
                  <w:rFonts w:eastAsia="SimSun" w:cstheme="minorHAnsi" w:hint="eastAsia"/>
                  <w:sz w:val="28"/>
                  <w:szCs w:val="28"/>
                  <w:highlight w:val="yellow"/>
                </w:rPr>
                <w:delText>探测气象</w:delText>
              </w:r>
            </w:del>
            <w:r w:rsidR="00162136" w:rsidRPr="000C6A3C">
              <w:rPr>
                <w:rFonts w:eastAsia="SimSun" w:cstheme="minorHAnsi" w:hint="eastAsia"/>
                <w:sz w:val="28"/>
                <w:szCs w:val="28"/>
                <w:highlight w:val="yellow"/>
              </w:rPr>
              <w:t>。</w:t>
            </w:r>
          </w:p>
          <w:p w14:paraId="20271A60" w14:textId="5C4E87C3" w:rsidR="00133B0C" w:rsidRDefault="00133B0C" w:rsidP="00ED18B9">
            <w:pPr>
              <w:tabs>
                <w:tab w:val="left" w:pos="2400"/>
              </w:tabs>
              <w:rPr>
                <w:rFonts w:eastAsia="SimSun" w:cstheme="minorHAnsi"/>
                <w:sz w:val="28"/>
                <w:szCs w:val="28"/>
              </w:rPr>
            </w:pPr>
          </w:p>
          <w:p w14:paraId="4BBB2FD0" w14:textId="18DD7DBB" w:rsidR="00140B7B" w:rsidRDefault="00140B7B" w:rsidP="00ED18B9">
            <w:pPr>
              <w:tabs>
                <w:tab w:val="left" w:pos="2400"/>
              </w:tabs>
              <w:rPr>
                <w:rFonts w:eastAsia="SimSun" w:cstheme="minorHAnsi"/>
                <w:sz w:val="28"/>
                <w:szCs w:val="28"/>
              </w:rPr>
            </w:pPr>
            <w:r>
              <w:rPr>
                <w:rFonts w:eastAsia="SimSun" w:cstheme="minorHAnsi"/>
                <w:sz w:val="28"/>
                <w:szCs w:val="28"/>
              </w:rPr>
              <w:t xml:space="preserve">H: The weather forecast that we use only a minute to check is the result of </w:t>
            </w:r>
            <w:r w:rsidR="00DC2013">
              <w:rPr>
                <w:rFonts w:eastAsia="SimSun" w:cstheme="minorHAnsi"/>
                <w:sz w:val="28"/>
                <w:szCs w:val="28"/>
              </w:rPr>
              <w:t>hard work from a team of observers and forecasters. Yujia, how accurate do you think the local weather forecast is?</w:t>
            </w:r>
          </w:p>
          <w:p w14:paraId="606AC787" w14:textId="58EC5119" w:rsidR="00BD701E" w:rsidRDefault="00B12CA4" w:rsidP="00ED18B9">
            <w:pPr>
              <w:tabs>
                <w:tab w:val="left" w:pos="2400"/>
              </w:tabs>
              <w:rPr>
                <w:rFonts w:eastAsia="SimSun" w:cstheme="minorHAnsi"/>
                <w:sz w:val="28"/>
                <w:szCs w:val="28"/>
              </w:rPr>
            </w:pPr>
            <w:r>
              <w:rPr>
                <w:rFonts w:eastAsia="SimSun" w:cstheme="minorHAnsi" w:hint="eastAsia"/>
                <w:sz w:val="28"/>
                <w:szCs w:val="28"/>
              </w:rPr>
              <w:t>H</w:t>
            </w:r>
            <w:r>
              <w:rPr>
                <w:rFonts w:eastAsia="SimSun" w:cstheme="minorHAnsi" w:hint="eastAsia"/>
                <w:sz w:val="28"/>
                <w:szCs w:val="28"/>
              </w:rPr>
              <w:t>：</w:t>
            </w:r>
            <w:r w:rsidR="00252224">
              <w:rPr>
                <w:rFonts w:eastAsia="SimSun" w:cstheme="minorHAnsi" w:hint="eastAsia"/>
                <w:sz w:val="28"/>
                <w:szCs w:val="28"/>
              </w:rPr>
              <w:t>原来</w:t>
            </w:r>
            <w:r w:rsidR="00713F3F">
              <w:rPr>
                <w:rFonts w:eastAsia="SimSun" w:cstheme="minorHAnsi" w:hint="eastAsia"/>
                <w:sz w:val="28"/>
                <w:szCs w:val="28"/>
              </w:rPr>
              <w:t>我们平日用</w:t>
            </w:r>
            <w:r w:rsidR="00713F3F">
              <w:rPr>
                <w:rFonts w:eastAsia="SimSun" w:cstheme="minorHAnsi" w:hint="eastAsia"/>
                <w:sz w:val="28"/>
                <w:szCs w:val="28"/>
              </w:rPr>
              <w:t>1</w:t>
            </w:r>
            <w:r w:rsidR="00713F3F">
              <w:rPr>
                <w:rFonts w:eastAsia="SimSun" w:cstheme="minorHAnsi" w:hint="eastAsia"/>
                <w:sz w:val="28"/>
                <w:szCs w:val="28"/>
              </w:rPr>
              <w:t>分钟查看的</w:t>
            </w:r>
            <w:r w:rsidR="00252224">
              <w:rPr>
                <w:rFonts w:eastAsia="SimSun" w:cstheme="minorHAnsi" w:hint="eastAsia"/>
                <w:sz w:val="28"/>
                <w:szCs w:val="28"/>
              </w:rPr>
              <w:t>天气预报</w:t>
            </w:r>
            <w:r w:rsidR="00713F3F">
              <w:rPr>
                <w:rFonts w:eastAsia="SimSun" w:cstheme="minorHAnsi" w:hint="eastAsia"/>
                <w:sz w:val="28"/>
                <w:szCs w:val="28"/>
              </w:rPr>
              <w:t>，</w:t>
            </w:r>
            <w:r w:rsidR="00252224">
              <w:rPr>
                <w:rFonts w:eastAsia="SimSun" w:cstheme="minorHAnsi" w:hint="eastAsia"/>
                <w:sz w:val="28"/>
                <w:szCs w:val="28"/>
              </w:rPr>
              <w:t>背后</w:t>
            </w:r>
            <w:r w:rsidR="00713F3F">
              <w:rPr>
                <w:rFonts w:eastAsia="SimSun" w:cstheme="minorHAnsi" w:hint="eastAsia"/>
                <w:sz w:val="28"/>
                <w:szCs w:val="28"/>
              </w:rPr>
              <w:t>是多人的心血</w:t>
            </w:r>
            <w:r w:rsidR="00BD701E">
              <w:rPr>
                <w:rFonts w:eastAsia="SimSun" w:cstheme="minorHAnsi" w:hint="eastAsia"/>
                <w:sz w:val="28"/>
                <w:szCs w:val="28"/>
              </w:rPr>
              <w:t>，花了多少时间才能推测出来</w:t>
            </w:r>
            <w:r w:rsidR="00713F3F">
              <w:rPr>
                <w:rFonts w:eastAsia="SimSun" w:cstheme="minorHAnsi" w:hint="eastAsia"/>
                <w:sz w:val="28"/>
                <w:szCs w:val="28"/>
              </w:rPr>
              <w:t>！</w:t>
            </w:r>
            <w:r w:rsidR="00DD3ECC">
              <w:rPr>
                <w:rFonts w:eastAsia="SimSun" w:cstheme="minorHAnsi" w:hint="eastAsia"/>
                <w:sz w:val="28"/>
                <w:szCs w:val="28"/>
              </w:rPr>
              <w:t>虞嘉，你觉得本地的</w:t>
            </w:r>
            <w:r w:rsidR="00914C6C">
              <w:rPr>
                <w:rFonts w:eastAsia="SimSun" w:cstheme="minorHAnsi" w:hint="eastAsia"/>
                <w:sz w:val="28"/>
                <w:szCs w:val="28"/>
              </w:rPr>
              <w:t>天气预报准确度有多高？</w:t>
            </w:r>
          </w:p>
          <w:p w14:paraId="225BDB2A" w14:textId="042D410F" w:rsidR="00914C6C" w:rsidRDefault="00914C6C" w:rsidP="00ED18B9">
            <w:pPr>
              <w:tabs>
                <w:tab w:val="left" w:pos="2400"/>
              </w:tabs>
              <w:rPr>
                <w:rFonts w:eastAsia="SimSun" w:cstheme="minorHAnsi"/>
                <w:sz w:val="28"/>
                <w:szCs w:val="28"/>
              </w:rPr>
            </w:pPr>
          </w:p>
          <w:p w14:paraId="572592EC" w14:textId="40020238" w:rsidR="00DC2013" w:rsidRDefault="00DC2013" w:rsidP="00ED18B9">
            <w:pPr>
              <w:tabs>
                <w:tab w:val="left" w:pos="2400"/>
              </w:tabs>
              <w:rPr>
                <w:rFonts w:eastAsia="SimSun" w:cstheme="minorHAnsi"/>
                <w:sz w:val="28"/>
                <w:szCs w:val="28"/>
              </w:rPr>
            </w:pPr>
            <w:r w:rsidRPr="00706600">
              <w:rPr>
                <w:rFonts w:eastAsia="SimSun" w:cstheme="minorHAnsi"/>
                <w:sz w:val="28"/>
                <w:szCs w:val="28"/>
                <w:highlight w:val="yellow"/>
              </w:rPr>
              <w:t xml:space="preserve">YJ: </w:t>
            </w:r>
            <w:ins w:id="296" w:author="Yujia He" w:date="2023-05-11T13:10:00Z">
              <w:r w:rsidR="00837A14">
                <w:rPr>
                  <w:rFonts w:eastAsia="SimSun" w:cstheme="minorHAnsi"/>
                  <w:sz w:val="28"/>
                  <w:szCs w:val="28"/>
                  <w:highlight w:val="yellow"/>
                </w:rPr>
                <w:t>We provide forecast</w:t>
              </w:r>
            </w:ins>
            <w:ins w:id="297" w:author="Yujia He" w:date="2023-05-11T13:11:00Z">
              <w:r w:rsidR="00837A14">
                <w:rPr>
                  <w:rFonts w:eastAsia="SimSun" w:cstheme="minorHAnsi"/>
                  <w:sz w:val="28"/>
                  <w:szCs w:val="28"/>
                  <w:highlight w:val="yellow"/>
                </w:rPr>
                <w:t>s that are as accu</w:t>
              </w:r>
              <w:r w:rsidR="008F5B8A">
                <w:rPr>
                  <w:rFonts w:eastAsia="SimSun" w:cstheme="minorHAnsi"/>
                  <w:sz w:val="28"/>
                  <w:szCs w:val="28"/>
                  <w:highlight w:val="yellow"/>
                </w:rPr>
                <w:t xml:space="preserve">rate as possible given the available data and forecasting methods. </w:t>
              </w:r>
            </w:ins>
            <w:ins w:id="298" w:author="Yujia He" w:date="2023-05-11T13:14:00Z">
              <w:r w:rsidR="00443D01">
                <w:rPr>
                  <w:rFonts w:eastAsia="SimSun" w:cstheme="minorHAnsi"/>
                  <w:sz w:val="28"/>
                  <w:szCs w:val="28"/>
                  <w:highlight w:val="yellow"/>
                </w:rPr>
                <w:t xml:space="preserve">However, as </w:t>
              </w:r>
              <w:r w:rsidR="007D5F94">
                <w:rPr>
                  <w:rFonts w:eastAsia="SimSun" w:cstheme="minorHAnsi"/>
                  <w:sz w:val="28"/>
                  <w:szCs w:val="28"/>
                  <w:highlight w:val="yellow"/>
                </w:rPr>
                <w:t xml:space="preserve">weather is a complex and dynamic system, </w:t>
              </w:r>
            </w:ins>
            <w:ins w:id="299" w:author="Yujia He" w:date="2023-05-11T13:15:00Z">
              <w:r w:rsidR="00295209">
                <w:rPr>
                  <w:rFonts w:eastAsia="SimSun" w:cstheme="minorHAnsi"/>
                  <w:sz w:val="28"/>
                  <w:szCs w:val="28"/>
                  <w:highlight w:val="yellow"/>
                </w:rPr>
                <w:t xml:space="preserve">sometimes </w:t>
              </w:r>
            </w:ins>
            <w:ins w:id="300" w:author="Yujia He" w:date="2023-05-11T13:16:00Z">
              <w:r w:rsidR="00251D47">
                <w:rPr>
                  <w:rFonts w:eastAsia="SimSun" w:cstheme="minorHAnsi"/>
                  <w:sz w:val="28"/>
                  <w:szCs w:val="28"/>
                  <w:highlight w:val="yellow"/>
                </w:rPr>
                <w:t>unexpected</w:t>
              </w:r>
            </w:ins>
            <w:ins w:id="301" w:author="Yujia He" w:date="2023-05-11T13:15:00Z">
              <w:r w:rsidR="00295209">
                <w:rPr>
                  <w:rFonts w:eastAsia="SimSun" w:cstheme="minorHAnsi"/>
                  <w:sz w:val="28"/>
                  <w:szCs w:val="28"/>
                  <w:highlight w:val="yellow"/>
                </w:rPr>
                <w:t xml:space="preserve"> and changing </w:t>
              </w:r>
              <w:r w:rsidR="00C44516">
                <w:rPr>
                  <w:rFonts w:eastAsia="SimSun" w:cstheme="minorHAnsi"/>
                  <w:sz w:val="28"/>
                  <w:szCs w:val="28"/>
                  <w:highlight w:val="yellow"/>
                </w:rPr>
                <w:t xml:space="preserve">conditions can make it difficult to forecast the weather </w:t>
              </w:r>
              <w:r w:rsidR="0045772E">
                <w:rPr>
                  <w:rFonts w:eastAsia="SimSun" w:cstheme="minorHAnsi"/>
                  <w:sz w:val="28"/>
                  <w:szCs w:val="28"/>
                  <w:highlight w:val="yellow"/>
                </w:rPr>
                <w:t xml:space="preserve">with complete </w:t>
              </w:r>
              <w:r w:rsidR="0045772E">
                <w:rPr>
                  <w:rFonts w:eastAsia="SimSun" w:cstheme="minorHAnsi"/>
                  <w:sz w:val="28"/>
                  <w:szCs w:val="28"/>
                  <w:highlight w:val="yellow"/>
                </w:rPr>
                <w:lastRenderedPageBreak/>
                <w:t>accuracy</w:t>
              </w:r>
            </w:ins>
            <w:ins w:id="302" w:author="Yujia He" w:date="2023-05-11T13:16:00Z">
              <w:r w:rsidR="0045772E">
                <w:rPr>
                  <w:rFonts w:eastAsia="SimSun" w:cstheme="minorHAnsi"/>
                  <w:sz w:val="28"/>
                  <w:szCs w:val="28"/>
                  <w:highlight w:val="yellow"/>
                </w:rPr>
                <w:t xml:space="preserve">. </w:t>
              </w:r>
              <w:r w:rsidR="00251D47">
                <w:rPr>
                  <w:rFonts w:eastAsia="SimSun" w:cstheme="minorHAnsi"/>
                  <w:sz w:val="28"/>
                  <w:szCs w:val="28"/>
                  <w:highlight w:val="yellow"/>
                </w:rPr>
                <w:t xml:space="preserve">We </w:t>
              </w:r>
            </w:ins>
            <w:ins w:id="303" w:author="Yujia He" w:date="2023-05-11T13:17:00Z">
              <w:r w:rsidR="008B6CB6">
                <w:rPr>
                  <w:rFonts w:eastAsia="SimSun" w:cstheme="minorHAnsi"/>
                  <w:sz w:val="28"/>
                  <w:szCs w:val="28"/>
                  <w:highlight w:val="yellow"/>
                </w:rPr>
                <w:t>are working continuously to imp</w:t>
              </w:r>
              <w:r w:rsidR="00630AA4">
                <w:rPr>
                  <w:rFonts w:eastAsia="SimSun" w:cstheme="minorHAnsi"/>
                  <w:sz w:val="28"/>
                  <w:szCs w:val="28"/>
                  <w:highlight w:val="yellow"/>
                </w:rPr>
                <w:t>rove our forecasting capa</w:t>
              </w:r>
            </w:ins>
            <w:ins w:id="304" w:author="Yujia He" w:date="2023-05-11T13:18:00Z">
              <w:r w:rsidR="00630AA4">
                <w:rPr>
                  <w:rFonts w:eastAsia="SimSun" w:cstheme="minorHAnsi"/>
                  <w:sz w:val="28"/>
                  <w:szCs w:val="28"/>
                  <w:highlight w:val="yellow"/>
                </w:rPr>
                <w:t xml:space="preserve">bilities and provide the most up-to-date and accurate weather information to the public. </w:t>
              </w:r>
            </w:ins>
            <w:ins w:id="305" w:author="Yujia He" w:date="2023-05-11T13:11:00Z">
              <w:r w:rsidR="00837A14">
                <w:rPr>
                  <w:rFonts w:eastAsia="SimSun" w:cstheme="minorHAnsi"/>
                  <w:sz w:val="28"/>
                  <w:szCs w:val="28"/>
                  <w:highlight w:val="yellow"/>
                </w:rPr>
                <w:t xml:space="preserve"> </w:t>
              </w:r>
            </w:ins>
            <w:del w:id="306" w:author="Yujia He" w:date="2023-05-11T13:10:00Z">
              <w:r w:rsidRPr="00706600" w:rsidDel="00037317">
                <w:rPr>
                  <w:rFonts w:eastAsia="SimSun" w:cstheme="minorHAnsi"/>
                  <w:sz w:val="28"/>
                  <w:szCs w:val="28"/>
                  <w:highlight w:val="yellow"/>
                </w:rPr>
                <w:delText>The accuracy of our 24-hour forecast is about 75%, while that of our 2-hour forecast is as high as 90%. We will strive to provide accurate weather forecast.</w:delText>
              </w:r>
              <w:r w:rsidDel="00037317">
                <w:rPr>
                  <w:rFonts w:eastAsia="SimSun" w:cstheme="minorHAnsi"/>
                  <w:sz w:val="28"/>
                  <w:szCs w:val="28"/>
                </w:rPr>
                <w:delText xml:space="preserve"> </w:delText>
              </w:r>
            </w:del>
          </w:p>
          <w:p w14:paraId="3387E93C" w14:textId="5C8CC2B2" w:rsidR="00AB681D" w:rsidRDefault="00914C6C" w:rsidP="00ED18B9">
            <w:pPr>
              <w:tabs>
                <w:tab w:val="left" w:pos="2400"/>
              </w:tabs>
              <w:rPr>
                <w:rFonts w:eastAsia="SimSun" w:cstheme="minorHAnsi"/>
                <w:sz w:val="28"/>
                <w:szCs w:val="28"/>
              </w:rPr>
            </w:pPr>
            <w:r w:rsidRPr="000C6A3C">
              <w:rPr>
                <w:rFonts w:eastAsia="SimSun" w:cstheme="minorHAnsi" w:hint="eastAsia"/>
                <w:sz w:val="28"/>
                <w:szCs w:val="28"/>
                <w:highlight w:val="yellow"/>
              </w:rPr>
              <w:t>YJ</w:t>
            </w:r>
            <w:r w:rsidRPr="000C6A3C">
              <w:rPr>
                <w:rFonts w:eastAsia="SimSun" w:cstheme="minorHAnsi" w:hint="eastAsia"/>
                <w:sz w:val="28"/>
                <w:szCs w:val="28"/>
                <w:highlight w:val="yellow"/>
              </w:rPr>
              <w:t>：</w:t>
            </w:r>
            <w:ins w:id="307" w:author="Yujia He" w:date="2023-05-11T13:50:00Z">
              <w:r w:rsidR="00F2610E">
                <w:rPr>
                  <w:rFonts w:eastAsia="SimSun" w:cstheme="minorHAnsi" w:hint="eastAsia"/>
                  <w:sz w:val="28"/>
                  <w:szCs w:val="28"/>
                  <w:highlight w:val="yellow"/>
                </w:rPr>
                <w:t>我们提供的天气预报</w:t>
              </w:r>
            </w:ins>
            <w:ins w:id="308" w:author="Yujia He" w:date="2023-05-11T13:51:00Z">
              <w:r w:rsidR="002039ED">
                <w:rPr>
                  <w:rFonts w:eastAsia="SimSun" w:cstheme="minorHAnsi" w:hint="eastAsia"/>
                  <w:sz w:val="28"/>
                  <w:szCs w:val="28"/>
                  <w:highlight w:val="yellow"/>
                </w:rPr>
                <w:t>在</w:t>
              </w:r>
            </w:ins>
            <w:ins w:id="309" w:author="Yujia He" w:date="2023-05-11T13:50:00Z">
              <w:r w:rsidR="00585C52">
                <w:rPr>
                  <w:rFonts w:eastAsia="SimSun" w:cstheme="minorHAnsi" w:hint="eastAsia"/>
                  <w:sz w:val="28"/>
                  <w:szCs w:val="28"/>
                  <w:highlight w:val="yellow"/>
                </w:rPr>
                <w:t>现有数据和预测方法</w:t>
              </w:r>
            </w:ins>
            <w:ins w:id="310" w:author="Yujia He" w:date="2023-05-11T13:51:00Z">
              <w:r w:rsidR="002039ED">
                <w:rPr>
                  <w:rFonts w:eastAsia="SimSun" w:cstheme="minorHAnsi" w:hint="eastAsia"/>
                  <w:sz w:val="28"/>
                  <w:szCs w:val="28"/>
                  <w:highlight w:val="yellow"/>
                </w:rPr>
                <w:t>下，</w:t>
              </w:r>
              <w:r w:rsidR="006A6BEA">
                <w:rPr>
                  <w:rFonts w:eastAsia="SimSun" w:cstheme="minorHAnsi" w:hint="eastAsia"/>
                  <w:sz w:val="28"/>
                  <w:szCs w:val="28"/>
                  <w:highlight w:val="yellow"/>
                </w:rPr>
                <w:t>是尽可能的精准的。然而，</w:t>
              </w:r>
            </w:ins>
            <w:ins w:id="311" w:author="Yujia He" w:date="2023-05-11T13:52:00Z">
              <w:r w:rsidR="006A6BEA">
                <w:rPr>
                  <w:rFonts w:eastAsia="SimSun" w:cstheme="minorHAnsi" w:hint="eastAsia"/>
                  <w:sz w:val="28"/>
                  <w:szCs w:val="28"/>
                  <w:highlight w:val="yellow"/>
                </w:rPr>
                <w:t>由于天气是一个复杂的动态系统</w:t>
              </w:r>
              <w:r w:rsidR="003E2A87">
                <w:rPr>
                  <w:rFonts w:eastAsia="SimSun" w:cstheme="minorHAnsi" w:hint="eastAsia"/>
                  <w:sz w:val="28"/>
                  <w:szCs w:val="28"/>
                  <w:highlight w:val="yellow"/>
                </w:rPr>
                <w:t>，有时意外和变化的大气条件会使我们难以</w:t>
              </w:r>
              <w:r w:rsidR="00883C7E">
                <w:rPr>
                  <w:rFonts w:eastAsia="SimSun" w:cstheme="minorHAnsi" w:hint="eastAsia"/>
                  <w:sz w:val="28"/>
                  <w:szCs w:val="28"/>
                  <w:highlight w:val="yellow"/>
                </w:rPr>
                <w:t>完全</w:t>
              </w:r>
            </w:ins>
            <w:ins w:id="312" w:author="Yujia He" w:date="2023-05-11T13:53:00Z">
              <w:r w:rsidR="00883C7E">
                <w:rPr>
                  <w:rFonts w:eastAsia="SimSun" w:cstheme="minorHAnsi" w:hint="eastAsia"/>
                  <w:sz w:val="28"/>
                  <w:szCs w:val="28"/>
                  <w:highlight w:val="yellow"/>
                </w:rPr>
                <w:t>准确地预测天气</w:t>
              </w:r>
              <w:proofErr w:type="gramStart"/>
              <w:r w:rsidR="00883C7E">
                <w:rPr>
                  <w:rFonts w:eastAsia="SimSun" w:cstheme="minorHAnsi" w:hint="eastAsia"/>
                  <w:sz w:val="28"/>
                  <w:szCs w:val="28"/>
                  <w:highlight w:val="yellow"/>
                </w:rPr>
                <w:t>。“</w:t>
              </w:r>
            </w:ins>
            <w:proofErr w:type="gramEnd"/>
            <w:ins w:id="313" w:author="Yujia He" w:date="2023-05-11T13:48:00Z">
              <w:r w:rsidR="009A5027">
                <w:rPr>
                  <w:rFonts w:eastAsia="SimSun" w:cstheme="minorHAnsi" w:hint="eastAsia"/>
                  <w:sz w:val="28"/>
                  <w:szCs w:val="28"/>
                  <w:highlight w:val="yellow"/>
                </w:rPr>
                <w:t>天有不测风云”</w:t>
              </w:r>
              <w:r w:rsidR="00F6135A">
                <w:rPr>
                  <w:rFonts w:eastAsia="SimSun" w:cstheme="minorHAnsi" w:hint="eastAsia"/>
                  <w:sz w:val="28"/>
                  <w:szCs w:val="28"/>
                  <w:highlight w:val="yellow"/>
                </w:rPr>
                <w:t>，虽然预报做不到百分之百的准确，但是精准预报是我们</w:t>
              </w:r>
              <w:r w:rsidR="00AE0AB5">
                <w:rPr>
                  <w:rFonts w:eastAsia="SimSun" w:cstheme="minorHAnsi" w:hint="eastAsia"/>
                  <w:sz w:val="28"/>
                  <w:szCs w:val="28"/>
                  <w:highlight w:val="yellow"/>
                </w:rPr>
                <w:t>永恒的追求</w:t>
              </w:r>
            </w:ins>
            <w:ins w:id="314" w:author="Yujia He" w:date="2023-05-11T13:49:00Z">
              <w:r w:rsidR="00AE0AB5">
                <w:rPr>
                  <w:rFonts w:eastAsia="SimSun" w:cstheme="minorHAnsi" w:hint="eastAsia"/>
                  <w:sz w:val="28"/>
                  <w:szCs w:val="28"/>
                  <w:highlight w:val="yellow"/>
                </w:rPr>
                <w:t>目标。</w:t>
              </w:r>
            </w:ins>
            <w:ins w:id="315" w:author="Yujia He" w:date="2023-05-11T13:44:00Z">
              <w:r w:rsidR="006B55D0">
                <w:rPr>
                  <w:rFonts w:eastAsia="SimSun" w:cstheme="minorHAnsi" w:hint="eastAsia"/>
                  <w:sz w:val="28"/>
                  <w:szCs w:val="28"/>
                  <w:highlight w:val="yellow"/>
                </w:rPr>
                <w:t>我们</w:t>
              </w:r>
              <w:r w:rsidR="003818CA">
                <w:rPr>
                  <w:rFonts w:eastAsia="SimSun" w:cstheme="minorHAnsi" w:hint="eastAsia"/>
                  <w:sz w:val="28"/>
                  <w:szCs w:val="28"/>
                  <w:highlight w:val="yellow"/>
                </w:rPr>
                <w:t>正在不断努力</w:t>
              </w:r>
            </w:ins>
            <w:ins w:id="316" w:author="Yujia He" w:date="2023-05-11T13:45:00Z">
              <w:r w:rsidR="00225A04">
                <w:rPr>
                  <w:rFonts w:eastAsia="SimSun" w:cstheme="minorHAnsi" w:hint="eastAsia"/>
                  <w:sz w:val="28"/>
                  <w:szCs w:val="28"/>
                  <w:highlight w:val="yellow"/>
                </w:rPr>
                <w:t>的加大相关业务的研发能力，提高预测的准确度和精准度，</w:t>
              </w:r>
            </w:ins>
            <w:ins w:id="317" w:author="Yujia He" w:date="2023-05-11T14:14:00Z">
              <w:r w:rsidR="0062218D">
                <w:rPr>
                  <w:rFonts w:eastAsia="SimSun" w:cstheme="minorHAnsi" w:hint="eastAsia"/>
                  <w:sz w:val="28"/>
                  <w:szCs w:val="28"/>
                  <w:highlight w:val="yellow"/>
                </w:rPr>
                <w:t>以</w:t>
              </w:r>
            </w:ins>
            <w:ins w:id="318" w:author="Yujia He" w:date="2023-05-11T13:45:00Z">
              <w:r w:rsidR="00225A04">
                <w:rPr>
                  <w:rFonts w:eastAsia="SimSun" w:cstheme="minorHAnsi" w:hint="eastAsia"/>
                  <w:sz w:val="28"/>
                  <w:szCs w:val="28"/>
                  <w:highlight w:val="yellow"/>
                </w:rPr>
                <w:t>更好的满足</w:t>
              </w:r>
            </w:ins>
            <w:ins w:id="319" w:author="Yujia He" w:date="2023-05-11T13:46:00Z">
              <w:r w:rsidR="00441673">
                <w:rPr>
                  <w:rFonts w:eastAsia="SimSun" w:cstheme="minorHAnsi" w:hint="eastAsia"/>
                  <w:sz w:val="28"/>
                  <w:szCs w:val="28"/>
                  <w:highlight w:val="yellow"/>
                </w:rPr>
                <w:t>社会需求。</w:t>
              </w:r>
            </w:ins>
            <w:del w:id="320" w:author="Yujia He" w:date="2023-05-11T13:41:00Z">
              <w:r w:rsidR="00B8249E" w:rsidRPr="000C6A3C" w:rsidDel="00136312">
                <w:rPr>
                  <w:rFonts w:eastAsia="SimSun" w:cstheme="minorHAnsi" w:hint="eastAsia"/>
                  <w:sz w:val="28"/>
                  <w:szCs w:val="28"/>
                  <w:highlight w:val="yellow"/>
                </w:rPr>
                <w:delText>如果是预测</w:delText>
              </w:r>
              <w:r w:rsidR="00B8249E" w:rsidRPr="000C6A3C" w:rsidDel="00136312">
                <w:rPr>
                  <w:rFonts w:eastAsia="SimSun" w:cstheme="minorHAnsi" w:hint="eastAsia"/>
                  <w:sz w:val="28"/>
                  <w:szCs w:val="28"/>
                  <w:highlight w:val="yellow"/>
                </w:rPr>
                <w:delText>2</w:delText>
              </w:r>
              <w:r w:rsidR="00B8249E" w:rsidRPr="000C6A3C" w:rsidDel="00136312">
                <w:rPr>
                  <w:rFonts w:eastAsia="SimSun" w:cstheme="minorHAnsi"/>
                  <w:sz w:val="28"/>
                  <w:szCs w:val="28"/>
                  <w:highlight w:val="yellow"/>
                </w:rPr>
                <w:delText>4</w:delText>
              </w:r>
              <w:r w:rsidR="00B8249E" w:rsidRPr="000C6A3C" w:rsidDel="00136312">
                <w:rPr>
                  <w:rFonts w:eastAsia="SimSun" w:cstheme="minorHAnsi" w:hint="eastAsia"/>
                  <w:sz w:val="28"/>
                  <w:szCs w:val="28"/>
                  <w:highlight w:val="yellow"/>
                </w:rPr>
                <w:delText>小时的气候准确率约</w:delText>
              </w:r>
              <w:r w:rsidR="00B8249E" w:rsidRPr="000C6A3C" w:rsidDel="00136312">
                <w:rPr>
                  <w:rFonts w:eastAsia="SimSun" w:cstheme="minorHAnsi" w:hint="eastAsia"/>
                  <w:sz w:val="28"/>
                  <w:szCs w:val="28"/>
                  <w:highlight w:val="yellow"/>
                </w:rPr>
                <w:delText>7</w:delText>
              </w:r>
              <w:r w:rsidR="00B8249E" w:rsidRPr="000C6A3C" w:rsidDel="00136312">
                <w:rPr>
                  <w:rFonts w:eastAsia="SimSun" w:cstheme="minorHAnsi"/>
                  <w:sz w:val="28"/>
                  <w:szCs w:val="28"/>
                  <w:highlight w:val="yellow"/>
                </w:rPr>
                <w:delText>5%</w:delText>
              </w:r>
              <w:r w:rsidR="00B8249E" w:rsidRPr="000C6A3C" w:rsidDel="00136312">
                <w:rPr>
                  <w:rFonts w:eastAsia="SimSun" w:cstheme="minorHAnsi" w:hint="eastAsia"/>
                  <w:sz w:val="28"/>
                  <w:szCs w:val="28"/>
                  <w:highlight w:val="yellow"/>
                </w:rPr>
                <w:delText>，如果是</w:delText>
              </w:r>
              <w:r w:rsidR="00B8249E" w:rsidRPr="000C6A3C" w:rsidDel="00136312">
                <w:rPr>
                  <w:rFonts w:eastAsia="SimSun" w:cstheme="minorHAnsi" w:hint="eastAsia"/>
                  <w:sz w:val="28"/>
                  <w:szCs w:val="28"/>
                  <w:highlight w:val="yellow"/>
                </w:rPr>
                <w:delText>2</w:delText>
              </w:r>
              <w:r w:rsidR="00B8249E" w:rsidRPr="000C6A3C" w:rsidDel="00136312">
                <w:rPr>
                  <w:rFonts w:eastAsia="SimSun" w:cstheme="minorHAnsi" w:hint="eastAsia"/>
                  <w:sz w:val="28"/>
                  <w:szCs w:val="28"/>
                  <w:highlight w:val="yellow"/>
                </w:rPr>
                <w:delText>小时以内的气候，准确率高达</w:delText>
              </w:r>
              <w:r w:rsidR="00B8249E" w:rsidRPr="000C6A3C" w:rsidDel="00136312">
                <w:rPr>
                  <w:rFonts w:eastAsia="SimSun" w:cstheme="minorHAnsi" w:hint="eastAsia"/>
                  <w:sz w:val="28"/>
                  <w:szCs w:val="28"/>
                  <w:highlight w:val="yellow"/>
                </w:rPr>
                <w:delText>9</w:delText>
              </w:r>
              <w:r w:rsidR="00B8249E" w:rsidRPr="000C6A3C" w:rsidDel="00136312">
                <w:rPr>
                  <w:rFonts w:eastAsia="SimSun" w:cstheme="minorHAnsi"/>
                  <w:sz w:val="28"/>
                  <w:szCs w:val="28"/>
                  <w:highlight w:val="yellow"/>
                </w:rPr>
                <w:delText>0%</w:delText>
              </w:r>
              <w:r w:rsidR="00B8249E" w:rsidRPr="000C6A3C" w:rsidDel="00136312">
                <w:rPr>
                  <w:rFonts w:eastAsia="SimSun" w:cstheme="minorHAnsi" w:hint="eastAsia"/>
                  <w:sz w:val="28"/>
                  <w:szCs w:val="28"/>
                  <w:highlight w:val="yellow"/>
                </w:rPr>
                <w:delText>。</w:delText>
              </w:r>
              <w:r w:rsidR="00766001" w:rsidRPr="000C6A3C" w:rsidDel="00136312">
                <w:rPr>
                  <w:rFonts w:eastAsia="SimSun" w:cstheme="minorHAnsi" w:hint="eastAsia"/>
                  <w:sz w:val="28"/>
                  <w:szCs w:val="28"/>
                  <w:highlight w:val="yellow"/>
                </w:rPr>
                <w:delText>我们会尽力的提供</w:delText>
              </w:r>
              <w:r w:rsidR="00C36A73" w:rsidRPr="000C6A3C" w:rsidDel="00136312">
                <w:rPr>
                  <w:rFonts w:eastAsia="SimSun" w:cstheme="minorHAnsi" w:hint="eastAsia"/>
                  <w:sz w:val="28"/>
                  <w:szCs w:val="28"/>
                  <w:highlight w:val="yellow"/>
                </w:rPr>
                <w:delText>可靠</w:delText>
              </w:r>
              <w:r w:rsidR="00766001" w:rsidRPr="000C6A3C" w:rsidDel="00136312">
                <w:rPr>
                  <w:rFonts w:eastAsia="SimSun" w:cstheme="minorHAnsi" w:hint="eastAsia"/>
                  <w:sz w:val="28"/>
                  <w:szCs w:val="28"/>
                  <w:highlight w:val="yellow"/>
                </w:rPr>
                <w:delText>的预报。</w:delText>
              </w:r>
            </w:del>
          </w:p>
          <w:p w14:paraId="76AB31AD" w14:textId="3E161AA9" w:rsidR="00FD555C" w:rsidRDefault="00FD555C" w:rsidP="00ED18B9">
            <w:pPr>
              <w:tabs>
                <w:tab w:val="left" w:pos="2400"/>
              </w:tabs>
              <w:rPr>
                <w:rFonts w:eastAsia="SimSun" w:cstheme="minorHAnsi"/>
                <w:sz w:val="28"/>
                <w:szCs w:val="28"/>
              </w:rPr>
            </w:pPr>
          </w:p>
          <w:p w14:paraId="71098B9A" w14:textId="196F759E" w:rsidR="00DC2013" w:rsidRDefault="00DC2013" w:rsidP="00ED18B9">
            <w:pPr>
              <w:tabs>
                <w:tab w:val="left" w:pos="2400"/>
              </w:tabs>
              <w:rPr>
                <w:rFonts w:eastAsia="SimSun" w:cstheme="minorHAnsi"/>
                <w:sz w:val="28"/>
                <w:szCs w:val="28"/>
              </w:rPr>
            </w:pPr>
            <w:r>
              <w:rPr>
                <w:rFonts w:eastAsia="SimSun" w:cstheme="minorHAnsi"/>
                <w:sz w:val="28"/>
                <w:szCs w:val="28"/>
              </w:rPr>
              <w:t xml:space="preserve">B: I know that countries around the world use weather balloons to observe the weather, does Singapore use weather balloons too? </w:t>
            </w:r>
          </w:p>
          <w:p w14:paraId="130A3682" w14:textId="5821AB35" w:rsidR="00B12CA4" w:rsidRDefault="00FD555C" w:rsidP="00ED18B9">
            <w:pPr>
              <w:tabs>
                <w:tab w:val="left" w:pos="2400"/>
              </w:tabs>
              <w:rPr>
                <w:rFonts w:eastAsia="SimSun" w:cstheme="minorHAnsi"/>
                <w:sz w:val="28"/>
                <w:szCs w:val="28"/>
              </w:rPr>
            </w:pPr>
            <w:r>
              <w:rPr>
                <w:rFonts w:eastAsia="SimSun" w:cstheme="minorHAnsi" w:hint="eastAsia"/>
                <w:sz w:val="28"/>
                <w:szCs w:val="28"/>
              </w:rPr>
              <w:t>B</w:t>
            </w:r>
            <w:r w:rsidR="00C36A73">
              <w:rPr>
                <w:rFonts w:eastAsia="SimSun" w:cstheme="minorHAnsi" w:hint="eastAsia"/>
                <w:sz w:val="28"/>
                <w:szCs w:val="28"/>
              </w:rPr>
              <w:t>：</w:t>
            </w:r>
            <w:proofErr w:type="gramStart"/>
            <w:r w:rsidR="00623B32">
              <w:rPr>
                <w:rFonts w:eastAsia="SimSun" w:cstheme="minorHAnsi" w:hint="eastAsia"/>
                <w:sz w:val="28"/>
                <w:szCs w:val="28"/>
              </w:rPr>
              <w:t>我</w:t>
            </w:r>
            <w:r w:rsidR="000328A9">
              <w:rPr>
                <w:rFonts w:eastAsia="SimSun" w:cstheme="minorHAnsi" w:hint="eastAsia"/>
                <w:sz w:val="28"/>
                <w:szCs w:val="28"/>
              </w:rPr>
              <w:t>知道</w:t>
            </w:r>
            <w:r w:rsidR="0074666E">
              <w:rPr>
                <w:rFonts w:eastAsia="SimSun" w:cstheme="minorHAnsi" w:hint="eastAsia"/>
                <w:sz w:val="28"/>
                <w:szCs w:val="28"/>
              </w:rPr>
              <w:t>在全球各地</w:t>
            </w:r>
            <w:r w:rsidR="00AF2EFC">
              <w:rPr>
                <w:rFonts w:eastAsia="SimSun" w:cstheme="minorHAnsi" w:hint="eastAsia"/>
                <w:sz w:val="28"/>
                <w:szCs w:val="28"/>
              </w:rPr>
              <w:t>都</w:t>
            </w:r>
            <w:r w:rsidR="00C36A73">
              <w:rPr>
                <w:rFonts w:eastAsia="SimSun" w:cstheme="minorHAnsi" w:hint="eastAsia"/>
                <w:sz w:val="28"/>
                <w:szCs w:val="28"/>
              </w:rPr>
              <w:t>会使用“</w:t>
            </w:r>
            <w:proofErr w:type="gramEnd"/>
            <w:r w:rsidR="00C36A73">
              <w:rPr>
                <w:rFonts w:eastAsia="SimSun" w:cstheme="minorHAnsi" w:hint="eastAsia"/>
                <w:sz w:val="28"/>
                <w:szCs w:val="28"/>
              </w:rPr>
              <w:t>气象气球”探测仪</w:t>
            </w:r>
            <w:r w:rsidR="00AF2EFC">
              <w:rPr>
                <w:rFonts w:eastAsia="SimSun" w:cstheme="minorHAnsi" w:hint="eastAsia"/>
                <w:sz w:val="28"/>
                <w:szCs w:val="28"/>
              </w:rPr>
              <w:t>，</w:t>
            </w:r>
            <w:r w:rsidR="00C36A73">
              <w:rPr>
                <w:rFonts w:eastAsia="SimSun" w:cstheme="minorHAnsi" w:hint="eastAsia"/>
                <w:sz w:val="28"/>
                <w:szCs w:val="28"/>
              </w:rPr>
              <w:t>那</w:t>
            </w:r>
            <w:r w:rsidR="00AF2EFC">
              <w:rPr>
                <w:rFonts w:eastAsia="SimSun" w:cstheme="minorHAnsi" w:hint="eastAsia"/>
                <w:sz w:val="28"/>
                <w:szCs w:val="28"/>
              </w:rPr>
              <w:t>在新加坡也有使用</w:t>
            </w:r>
            <w:r w:rsidR="00C36A73">
              <w:rPr>
                <w:rFonts w:eastAsia="SimSun" w:cstheme="minorHAnsi" w:hint="eastAsia"/>
                <w:sz w:val="28"/>
                <w:szCs w:val="28"/>
              </w:rPr>
              <w:t>“</w:t>
            </w:r>
            <w:r w:rsidR="007F2E49">
              <w:rPr>
                <w:rFonts w:eastAsia="SimSun" w:cstheme="minorHAnsi" w:hint="eastAsia"/>
                <w:sz w:val="28"/>
                <w:szCs w:val="28"/>
              </w:rPr>
              <w:t>气象气球</w:t>
            </w:r>
            <w:r w:rsidR="00C36A73">
              <w:rPr>
                <w:rFonts w:eastAsia="SimSun" w:cstheme="minorHAnsi" w:hint="eastAsia"/>
                <w:sz w:val="28"/>
                <w:szCs w:val="28"/>
              </w:rPr>
              <w:t>”</w:t>
            </w:r>
            <w:r w:rsidR="007F2E49">
              <w:rPr>
                <w:rFonts w:eastAsia="SimSun" w:cstheme="minorHAnsi" w:hint="eastAsia"/>
                <w:sz w:val="28"/>
                <w:szCs w:val="28"/>
              </w:rPr>
              <w:t>吗？</w:t>
            </w:r>
          </w:p>
          <w:p w14:paraId="4FBDC5E0" w14:textId="5882DD0F" w:rsidR="007F2E49" w:rsidRDefault="007F2E49" w:rsidP="00ED18B9">
            <w:pPr>
              <w:tabs>
                <w:tab w:val="left" w:pos="2400"/>
              </w:tabs>
              <w:rPr>
                <w:rFonts w:eastAsia="SimSun" w:cstheme="minorHAnsi"/>
                <w:sz w:val="28"/>
                <w:szCs w:val="28"/>
              </w:rPr>
            </w:pPr>
          </w:p>
          <w:p w14:paraId="2F676A62" w14:textId="417F43E7" w:rsidR="00DC2013" w:rsidRDefault="00DC2013" w:rsidP="00ED18B9">
            <w:pPr>
              <w:tabs>
                <w:tab w:val="left" w:pos="2400"/>
              </w:tabs>
              <w:rPr>
                <w:rFonts w:eastAsia="SimSun" w:cstheme="minorHAnsi"/>
                <w:sz w:val="28"/>
                <w:szCs w:val="28"/>
              </w:rPr>
            </w:pPr>
            <w:r w:rsidRPr="00706600">
              <w:rPr>
                <w:rFonts w:eastAsia="SimSun" w:cstheme="minorHAnsi"/>
                <w:sz w:val="28"/>
                <w:szCs w:val="28"/>
                <w:highlight w:val="yellow"/>
              </w:rPr>
              <w:t xml:space="preserve">YJ: Yes! </w:t>
            </w:r>
            <w:ins w:id="321" w:author="Yujia He" w:date="2023-05-11T13:23:00Z">
              <w:r w:rsidR="009C33A0">
                <w:rPr>
                  <w:rFonts w:eastAsia="SimSun" w:cstheme="minorHAnsi"/>
                  <w:sz w:val="28"/>
                  <w:szCs w:val="28"/>
                  <w:highlight w:val="yellow"/>
                </w:rPr>
                <w:t xml:space="preserve">The </w:t>
              </w:r>
            </w:ins>
            <w:ins w:id="322" w:author="Yujia He" w:date="2023-05-11T13:25:00Z">
              <w:r w:rsidR="00572836">
                <w:rPr>
                  <w:rFonts w:eastAsia="SimSun" w:cstheme="minorHAnsi"/>
                  <w:sz w:val="28"/>
                  <w:szCs w:val="28"/>
                  <w:highlight w:val="yellow"/>
                </w:rPr>
                <w:t xml:space="preserve">radiosonde </w:t>
              </w:r>
              <w:r w:rsidR="00CA43CB">
                <w:rPr>
                  <w:rFonts w:eastAsia="SimSun" w:cstheme="minorHAnsi"/>
                  <w:sz w:val="28"/>
                  <w:szCs w:val="28"/>
                  <w:highlight w:val="yellow"/>
                </w:rPr>
                <w:t>is a small</w:t>
              </w:r>
            </w:ins>
            <w:ins w:id="323" w:author="Yujia He" w:date="2023-05-11T13:26:00Z">
              <w:r w:rsidR="00CA43CB">
                <w:rPr>
                  <w:rFonts w:eastAsia="SimSun" w:cstheme="minorHAnsi"/>
                  <w:sz w:val="28"/>
                  <w:szCs w:val="28"/>
                  <w:highlight w:val="yellow"/>
                </w:rPr>
                <w:t xml:space="preserve">, expendable </w:t>
              </w:r>
            </w:ins>
            <w:ins w:id="324" w:author="Yujia He" w:date="2023-05-11T13:28:00Z">
              <w:r w:rsidR="00846F65">
                <w:rPr>
                  <w:rFonts w:eastAsia="SimSun" w:cstheme="minorHAnsi"/>
                  <w:sz w:val="28"/>
                  <w:szCs w:val="28"/>
                  <w:highlight w:val="yellow"/>
                </w:rPr>
                <w:t>sensor</w:t>
              </w:r>
            </w:ins>
            <w:ins w:id="325" w:author="Yujia He" w:date="2023-05-11T13:26:00Z">
              <w:r w:rsidR="00CA43CB">
                <w:rPr>
                  <w:rFonts w:eastAsia="SimSun" w:cstheme="minorHAnsi"/>
                  <w:sz w:val="28"/>
                  <w:szCs w:val="28"/>
                  <w:highlight w:val="yellow"/>
                </w:rPr>
                <w:t xml:space="preserve"> </w:t>
              </w:r>
              <w:r w:rsidR="00C05FCA">
                <w:rPr>
                  <w:rFonts w:eastAsia="SimSun" w:cstheme="minorHAnsi"/>
                  <w:sz w:val="28"/>
                  <w:szCs w:val="28"/>
                  <w:highlight w:val="yellow"/>
                </w:rPr>
                <w:t>p</w:t>
              </w:r>
            </w:ins>
            <w:ins w:id="326" w:author="Yujia He" w:date="2023-05-11T13:27:00Z">
              <w:r w:rsidR="00C05FCA">
                <w:rPr>
                  <w:rFonts w:eastAsia="SimSun" w:cstheme="minorHAnsi"/>
                  <w:sz w:val="28"/>
                  <w:szCs w:val="28"/>
                  <w:highlight w:val="yellow"/>
                </w:rPr>
                <w:t xml:space="preserve">ackage </w:t>
              </w:r>
              <w:r w:rsidR="00C010FE">
                <w:rPr>
                  <w:rFonts w:eastAsia="SimSun" w:cstheme="minorHAnsi"/>
                  <w:sz w:val="28"/>
                  <w:szCs w:val="28"/>
                  <w:highlight w:val="yellow"/>
                </w:rPr>
                <w:t xml:space="preserve">that is suspended below a large balloon </w:t>
              </w:r>
              <w:r w:rsidR="0073524C">
                <w:rPr>
                  <w:rFonts w:eastAsia="SimSun" w:cstheme="minorHAnsi"/>
                  <w:sz w:val="28"/>
                  <w:szCs w:val="28"/>
                  <w:highlight w:val="yellow"/>
                </w:rPr>
                <w:t>inflated with hydrogen</w:t>
              </w:r>
            </w:ins>
            <w:ins w:id="327" w:author="Yujia He" w:date="2023-05-11T13:35:00Z">
              <w:r w:rsidR="00845B06">
                <w:rPr>
                  <w:rFonts w:eastAsia="SimSun" w:cstheme="minorHAnsi"/>
                  <w:sz w:val="28"/>
                  <w:szCs w:val="28"/>
                  <w:highlight w:val="yellow"/>
                </w:rPr>
                <w:t xml:space="preserve"> or </w:t>
              </w:r>
            </w:ins>
            <w:ins w:id="328" w:author="Yujia He" w:date="2023-05-11T13:36:00Z">
              <w:r w:rsidR="00845B06">
                <w:rPr>
                  <w:rFonts w:eastAsia="SimSun" w:cstheme="minorHAnsi"/>
                  <w:sz w:val="28"/>
                  <w:szCs w:val="28"/>
                  <w:highlight w:val="yellow"/>
                </w:rPr>
                <w:t>helium</w:t>
              </w:r>
            </w:ins>
            <w:ins w:id="329" w:author="Yujia He" w:date="2023-05-11T13:29:00Z">
              <w:r w:rsidR="00EB4A42">
                <w:rPr>
                  <w:rFonts w:eastAsia="SimSun" w:cstheme="minorHAnsi"/>
                  <w:sz w:val="28"/>
                  <w:szCs w:val="28"/>
                  <w:highlight w:val="yellow"/>
                </w:rPr>
                <w:t xml:space="preserve"> gas</w:t>
              </w:r>
              <w:r w:rsidR="000721EB">
                <w:rPr>
                  <w:rFonts w:eastAsia="SimSun" w:cstheme="minorHAnsi"/>
                  <w:sz w:val="28"/>
                  <w:szCs w:val="28"/>
                  <w:highlight w:val="yellow"/>
                </w:rPr>
                <w:t xml:space="preserve">. </w:t>
              </w:r>
            </w:ins>
            <w:ins w:id="330" w:author="Yujia He" w:date="2023-05-11T13:31:00Z">
              <w:r w:rsidR="00F1036F">
                <w:rPr>
                  <w:rFonts w:eastAsia="SimSun" w:cstheme="minorHAnsi"/>
                  <w:sz w:val="28"/>
                  <w:szCs w:val="28"/>
                  <w:highlight w:val="yellow"/>
                </w:rPr>
                <w:t xml:space="preserve">During its ascent, the radiosonde </w:t>
              </w:r>
              <w:r w:rsidR="00D26BE5">
                <w:rPr>
                  <w:rFonts w:eastAsia="SimSun" w:cstheme="minorHAnsi"/>
                  <w:sz w:val="28"/>
                  <w:szCs w:val="28"/>
                  <w:highlight w:val="yellow"/>
                </w:rPr>
                <w:t xml:space="preserve">transmits upper air weather data in real time to the ground station </w:t>
              </w:r>
            </w:ins>
            <w:ins w:id="331" w:author="Yujia He" w:date="2023-05-11T13:32:00Z">
              <w:r w:rsidR="009F7854">
                <w:rPr>
                  <w:rFonts w:eastAsia="SimSun" w:cstheme="minorHAnsi"/>
                  <w:sz w:val="28"/>
                  <w:szCs w:val="28"/>
                  <w:highlight w:val="yellow"/>
                </w:rPr>
                <w:t>for further processing.</w:t>
              </w:r>
            </w:ins>
            <w:ins w:id="332" w:author="Yujia He" w:date="2023-05-11T13:27:00Z">
              <w:r w:rsidR="0073524C">
                <w:rPr>
                  <w:rFonts w:eastAsia="SimSun" w:cstheme="minorHAnsi"/>
                  <w:sz w:val="28"/>
                  <w:szCs w:val="28"/>
                  <w:highlight w:val="yellow"/>
                </w:rPr>
                <w:t xml:space="preserve"> </w:t>
              </w:r>
            </w:ins>
            <w:del w:id="333" w:author="Yujia He" w:date="2023-05-11T13:21:00Z">
              <w:r w:rsidRPr="00706600" w:rsidDel="00D239C6">
                <w:rPr>
                  <w:rFonts w:eastAsia="SimSun" w:cstheme="minorHAnsi"/>
                  <w:sz w:val="28"/>
                  <w:szCs w:val="28"/>
                  <w:highlight w:val="yellow"/>
                </w:rPr>
                <w:delText>Weather balloons collect observation data of the atmosphere in real-time, which allow us to better understand the weather and carry out research.</w:delText>
              </w:r>
              <w:r w:rsidDel="00D239C6">
                <w:rPr>
                  <w:rFonts w:eastAsia="SimSun" w:cstheme="minorHAnsi"/>
                  <w:sz w:val="28"/>
                  <w:szCs w:val="28"/>
                </w:rPr>
                <w:delText xml:space="preserve"> </w:delText>
              </w:r>
            </w:del>
          </w:p>
          <w:p w14:paraId="10F6D3A3" w14:textId="160F2753" w:rsidR="007F2E49" w:rsidRDefault="007F2E49" w:rsidP="00ED18B9">
            <w:pPr>
              <w:tabs>
                <w:tab w:val="left" w:pos="2400"/>
              </w:tabs>
              <w:rPr>
                <w:rFonts w:eastAsia="SimSun" w:cstheme="minorHAnsi"/>
                <w:sz w:val="28"/>
                <w:szCs w:val="28"/>
              </w:rPr>
            </w:pPr>
            <w:r w:rsidRPr="000C6A3C">
              <w:rPr>
                <w:rFonts w:eastAsia="SimSun" w:cstheme="minorHAnsi" w:hint="eastAsia"/>
                <w:sz w:val="28"/>
                <w:szCs w:val="28"/>
                <w:highlight w:val="yellow"/>
              </w:rPr>
              <w:t>YJ</w:t>
            </w:r>
            <w:r w:rsidRPr="000C6A3C">
              <w:rPr>
                <w:rFonts w:eastAsia="SimSun" w:cstheme="minorHAnsi" w:hint="eastAsia"/>
                <w:sz w:val="28"/>
                <w:szCs w:val="28"/>
                <w:highlight w:val="yellow"/>
              </w:rPr>
              <w:t>：是的</w:t>
            </w:r>
            <w:r w:rsidR="003E14A0" w:rsidRPr="000C6A3C">
              <w:rPr>
                <w:rFonts w:eastAsia="SimSun" w:cstheme="minorHAnsi" w:hint="eastAsia"/>
                <w:sz w:val="28"/>
                <w:szCs w:val="28"/>
                <w:highlight w:val="yellow"/>
              </w:rPr>
              <w:t>！</w:t>
            </w:r>
            <w:ins w:id="334" w:author="Yujia He" w:date="2023-05-11T13:33:00Z">
              <w:r w:rsidR="00A640CA">
                <w:rPr>
                  <w:rFonts w:eastAsia="SimSun" w:cstheme="minorHAnsi" w:hint="eastAsia"/>
                  <w:sz w:val="28"/>
                  <w:szCs w:val="28"/>
                  <w:highlight w:val="yellow"/>
                </w:rPr>
                <w:t>无线电探空仪是一个小型</w:t>
              </w:r>
              <w:r w:rsidR="001D367B">
                <w:rPr>
                  <w:rFonts w:eastAsia="SimSun" w:cstheme="minorHAnsi" w:hint="eastAsia"/>
                  <w:sz w:val="28"/>
                  <w:szCs w:val="28"/>
                  <w:highlight w:val="yellow"/>
                </w:rPr>
                <w:t>、可消耗的感应器装置包</w:t>
              </w:r>
              <w:r w:rsidR="006112B7">
                <w:rPr>
                  <w:rFonts w:eastAsia="SimSun" w:cstheme="minorHAnsi" w:hint="eastAsia"/>
                  <w:sz w:val="28"/>
                  <w:szCs w:val="28"/>
                  <w:highlight w:val="yellow"/>
                </w:rPr>
                <w:t>，悬挂在</w:t>
              </w:r>
            </w:ins>
            <w:ins w:id="335" w:author="Yujia He" w:date="2023-05-11T13:34:00Z">
              <w:r w:rsidR="006112B7">
                <w:rPr>
                  <w:rFonts w:eastAsia="SimSun" w:cstheme="minorHAnsi" w:hint="eastAsia"/>
                  <w:sz w:val="28"/>
                  <w:szCs w:val="28"/>
                  <w:highlight w:val="yellow"/>
                </w:rPr>
                <w:t>一个</w:t>
              </w:r>
            </w:ins>
            <w:ins w:id="336" w:author="Yujia He" w:date="2023-05-11T13:37:00Z">
              <w:r w:rsidR="009A27A3">
                <w:rPr>
                  <w:rFonts w:eastAsia="SimSun" w:cstheme="minorHAnsi" w:hint="eastAsia"/>
                  <w:sz w:val="28"/>
                  <w:szCs w:val="28"/>
                  <w:highlight w:val="yellow"/>
                </w:rPr>
                <w:t>充满</w:t>
              </w:r>
            </w:ins>
            <w:ins w:id="337" w:author="Yujia He" w:date="2023-05-11T13:38:00Z">
              <w:r w:rsidR="009A27A3">
                <w:rPr>
                  <w:rFonts w:eastAsia="SimSun" w:cstheme="minorHAnsi" w:hint="eastAsia"/>
                  <w:sz w:val="28"/>
                  <w:szCs w:val="28"/>
                  <w:highlight w:val="yellow"/>
                </w:rPr>
                <w:t>氢气</w:t>
              </w:r>
            </w:ins>
            <w:ins w:id="338" w:author="Yujia He" w:date="2023-05-11T13:37:00Z">
              <w:r w:rsidR="009A27A3">
                <w:rPr>
                  <w:rFonts w:eastAsia="SimSun" w:cstheme="minorHAnsi" w:hint="eastAsia"/>
                  <w:sz w:val="28"/>
                  <w:szCs w:val="28"/>
                  <w:highlight w:val="yellow"/>
                </w:rPr>
                <w:t>的大气球下面</w:t>
              </w:r>
            </w:ins>
            <w:ins w:id="339" w:author="Yujia He" w:date="2023-05-11T13:38:00Z">
              <w:r w:rsidR="00FE368A">
                <w:rPr>
                  <w:rFonts w:eastAsia="SimSun" w:cstheme="minorHAnsi" w:hint="eastAsia"/>
                  <w:sz w:val="28"/>
                  <w:szCs w:val="28"/>
                  <w:highlight w:val="yellow"/>
                </w:rPr>
                <w:t>。上空的时候，感应器会在每一秒发出讯号</w:t>
              </w:r>
              <w:r w:rsidR="00145812">
                <w:rPr>
                  <w:rFonts w:eastAsia="SimSun" w:cstheme="minorHAnsi" w:hint="eastAsia"/>
                  <w:sz w:val="28"/>
                  <w:szCs w:val="28"/>
                  <w:highlight w:val="yellow"/>
                </w:rPr>
                <w:t>，发送资料到我们的电脑</w:t>
              </w:r>
            </w:ins>
            <w:ins w:id="340" w:author="Yujia He" w:date="2023-05-11T13:39:00Z">
              <w:r w:rsidR="00145812">
                <w:rPr>
                  <w:rFonts w:eastAsia="SimSun" w:cstheme="minorHAnsi" w:hint="eastAsia"/>
                  <w:sz w:val="28"/>
                  <w:szCs w:val="28"/>
                  <w:highlight w:val="yellow"/>
                </w:rPr>
                <w:t>，并让</w:t>
              </w:r>
              <w:r w:rsidR="00CB3D87">
                <w:rPr>
                  <w:rFonts w:eastAsia="SimSun" w:cstheme="minorHAnsi" w:hint="eastAsia"/>
                  <w:sz w:val="28"/>
                  <w:szCs w:val="28"/>
                  <w:highlight w:val="yellow"/>
                </w:rPr>
                <w:t>我们</w:t>
              </w:r>
            </w:ins>
            <w:ins w:id="341" w:author="Yujia He" w:date="2023-05-11T13:40:00Z">
              <w:r w:rsidR="00DD52B7">
                <w:rPr>
                  <w:rFonts w:eastAsia="SimSun" w:cstheme="minorHAnsi" w:hint="eastAsia"/>
                  <w:sz w:val="28"/>
                  <w:szCs w:val="28"/>
                  <w:highlight w:val="yellow"/>
                </w:rPr>
                <w:t>可以实时的</w:t>
              </w:r>
            </w:ins>
            <w:ins w:id="342" w:author="Yujia He" w:date="2023-05-11T13:39:00Z">
              <w:r w:rsidR="00145812">
                <w:rPr>
                  <w:rFonts w:eastAsia="SimSun" w:cstheme="minorHAnsi" w:hint="eastAsia"/>
                  <w:sz w:val="28"/>
                  <w:szCs w:val="28"/>
                  <w:highlight w:val="yellow"/>
                </w:rPr>
                <w:t>利用这些数据</w:t>
              </w:r>
              <w:r w:rsidR="00CB3D87">
                <w:rPr>
                  <w:rFonts w:eastAsia="SimSun" w:cstheme="minorHAnsi" w:hint="eastAsia"/>
                  <w:sz w:val="28"/>
                  <w:szCs w:val="28"/>
                  <w:highlight w:val="yellow"/>
                </w:rPr>
                <w:t>来进行</w:t>
              </w:r>
              <w:r w:rsidR="00CB3D87">
                <w:rPr>
                  <w:rFonts w:eastAsia="SimSun" w:cstheme="minorHAnsi" w:hint="eastAsia"/>
                  <w:sz w:val="28"/>
                  <w:szCs w:val="28"/>
                  <w:highlight w:val="yellow"/>
                </w:rPr>
                <w:lastRenderedPageBreak/>
                <w:t>分析</w:t>
              </w:r>
            </w:ins>
            <w:ins w:id="343" w:author="Yujia He" w:date="2023-05-11T13:40:00Z">
              <w:r w:rsidR="00DD52B7">
                <w:rPr>
                  <w:rFonts w:eastAsia="SimSun" w:cstheme="minorHAnsi" w:hint="eastAsia"/>
                  <w:sz w:val="28"/>
                  <w:szCs w:val="28"/>
                  <w:highlight w:val="yellow"/>
                </w:rPr>
                <w:t>。</w:t>
              </w:r>
            </w:ins>
            <w:del w:id="344" w:author="Yujia He" w:date="2023-05-11T13:33:00Z">
              <w:r w:rsidR="00AD3B88" w:rsidRPr="000C6A3C" w:rsidDel="00A640CA">
                <w:rPr>
                  <w:rFonts w:eastAsia="SimSun" w:cstheme="minorHAnsi" w:hint="eastAsia"/>
                  <w:sz w:val="28"/>
                  <w:szCs w:val="28"/>
                  <w:highlight w:val="yellow"/>
                </w:rPr>
                <w:delText>气象气球</w:delText>
              </w:r>
              <w:r w:rsidR="003E14A0" w:rsidRPr="000C6A3C" w:rsidDel="00A640CA">
                <w:rPr>
                  <w:rFonts w:eastAsia="SimSun" w:cstheme="minorHAnsi" w:hint="eastAsia"/>
                  <w:sz w:val="28"/>
                  <w:szCs w:val="28"/>
                  <w:highlight w:val="yellow"/>
                </w:rPr>
                <w:delText>”能</w:delText>
              </w:r>
              <w:r w:rsidR="00AD3B88" w:rsidRPr="000C6A3C" w:rsidDel="00A640CA">
                <w:rPr>
                  <w:rFonts w:eastAsia="SimSun" w:cstheme="minorHAnsi" w:hint="eastAsia"/>
                  <w:sz w:val="28"/>
                  <w:szCs w:val="28"/>
                  <w:highlight w:val="yellow"/>
                </w:rPr>
                <w:delText>收集观测数据，提供实时信息</w:delText>
              </w:r>
              <w:r w:rsidR="005678C2" w:rsidRPr="000C6A3C" w:rsidDel="00A640CA">
                <w:rPr>
                  <w:rFonts w:eastAsia="SimSun" w:cstheme="minorHAnsi" w:hint="eastAsia"/>
                  <w:sz w:val="28"/>
                  <w:szCs w:val="28"/>
                  <w:highlight w:val="yellow"/>
                </w:rPr>
                <w:delText>输入，这些信息</w:delText>
              </w:r>
              <w:r w:rsidR="005A5461" w:rsidRPr="000C6A3C" w:rsidDel="00A640CA">
                <w:rPr>
                  <w:rFonts w:eastAsia="SimSun" w:cstheme="minorHAnsi" w:hint="eastAsia"/>
                  <w:sz w:val="28"/>
                  <w:szCs w:val="28"/>
                  <w:highlight w:val="yellow"/>
                </w:rPr>
                <w:delText>能让我更好的了解</w:delText>
              </w:r>
              <w:r w:rsidR="00591BF5" w:rsidRPr="000C6A3C" w:rsidDel="00A640CA">
                <w:rPr>
                  <w:rFonts w:eastAsia="SimSun" w:cstheme="minorHAnsi" w:hint="eastAsia"/>
                  <w:sz w:val="28"/>
                  <w:szCs w:val="28"/>
                  <w:highlight w:val="yellow"/>
                </w:rPr>
                <w:delText>与研究</w:delText>
              </w:r>
              <w:r w:rsidR="005A5461" w:rsidRPr="000C6A3C" w:rsidDel="00A640CA">
                <w:rPr>
                  <w:rFonts w:eastAsia="SimSun" w:cstheme="minorHAnsi" w:hint="eastAsia"/>
                  <w:sz w:val="28"/>
                  <w:szCs w:val="28"/>
                  <w:highlight w:val="yellow"/>
                </w:rPr>
                <w:delText>天气</w:delText>
              </w:r>
            </w:del>
            <w:r w:rsidR="00591BF5" w:rsidRPr="000C6A3C">
              <w:rPr>
                <w:rFonts w:eastAsia="SimSun" w:cstheme="minorHAnsi" w:hint="eastAsia"/>
                <w:sz w:val="28"/>
                <w:szCs w:val="28"/>
                <w:highlight w:val="yellow"/>
              </w:rPr>
              <w:t>。</w:t>
            </w:r>
          </w:p>
          <w:p w14:paraId="66B4B404" w14:textId="341FF460" w:rsidR="00944151" w:rsidRDefault="00944151" w:rsidP="00ED18B9">
            <w:pPr>
              <w:tabs>
                <w:tab w:val="left" w:pos="2400"/>
              </w:tabs>
              <w:rPr>
                <w:rFonts w:eastAsia="SimSun" w:cstheme="minorHAnsi"/>
                <w:sz w:val="28"/>
                <w:szCs w:val="28"/>
              </w:rPr>
            </w:pPr>
          </w:p>
          <w:p w14:paraId="48EEDBEB" w14:textId="1CE644CF" w:rsidR="00DC2013" w:rsidRDefault="00DC2013" w:rsidP="00ED18B9">
            <w:pPr>
              <w:tabs>
                <w:tab w:val="left" w:pos="2400"/>
              </w:tabs>
              <w:rPr>
                <w:rFonts w:eastAsia="SimSun" w:cstheme="minorHAnsi"/>
                <w:sz w:val="28"/>
                <w:szCs w:val="28"/>
              </w:rPr>
            </w:pPr>
            <w:r>
              <w:rPr>
                <w:rFonts w:eastAsia="SimSun" w:cstheme="minorHAnsi"/>
                <w:sz w:val="28"/>
                <w:szCs w:val="28"/>
              </w:rPr>
              <w:t>I: Can we see how the weather balloon is released?</w:t>
            </w:r>
          </w:p>
          <w:p w14:paraId="2DE58924" w14:textId="6EF97158" w:rsidR="00246927" w:rsidRDefault="005A0BE5" w:rsidP="00C60802">
            <w:pPr>
              <w:tabs>
                <w:tab w:val="left" w:pos="2400"/>
              </w:tabs>
              <w:rPr>
                <w:rFonts w:eastAsia="SimSun" w:cstheme="minorHAnsi"/>
                <w:sz w:val="28"/>
                <w:szCs w:val="28"/>
              </w:rPr>
            </w:pPr>
            <w:r>
              <w:rPr>
                <w:rFonts w:eastAsia="SimSun" w:cstheme="minorHAnsi" w:hint="eastAsia"/>
                <w:sz w:val="28"/>
                <w:szCs w:val="28"/>
              </w:rPr>
              <w:t>I</w:t>
            </w:r>
            <w:r>
              <w:rPr>
                <w:rFonts w:eastAsia="SimSun" w:cstheme="minorHAnsi" w:hint="eastAsia"/>
                <w:sz w:val="28"/>
                <w:szCs w:val="28"/>
              </w:rPr>
              <w:t>：那我们有机会</w:t>
            </w:r>
            <w:r w:rsidR="004F3058">
              <w:rPr>
                <w:rFonts w:eastAsia="SimSun" w:cstheme="minorHAnsi" w:hint="eastAsia"/>
                <w:sz w:val="28"/>
                <w:szCs w:val="28"/>
              </w:rPr>
              <w:t>开开眼界，</w:t>
            </w:r>
            <w:proofErr w:type="gramStart"/>
            <w:r w:rsidR="008F7356">
              <w:rPr>
                <w:rFonts w:eastAsia="SimSun" w:cstheme="minorHAnsi" w:hint="eastAsia"/>
                <w:sz w:val="28"/>
                <w:szCs w:val="28"/>
              </w:rPr>
              <w:t>看看释放</w:t>
            </w:r>
            <w:r w:rsidR="003C1C92">
              <w:rPr>
                <w:rFonts w:eastAsia="SimSun" w:cstheme="minorHAnsi" w:hint="eastAsia"/>
                <w:sz w:val="28"/>
                <w:szCs w:val="28"/>
              </w:rPr>
              <w:t>“</w:t>
            </w:r>
            <w:proofErr w:type="gramEnd"/>
            <w:r w:rsidR="008F7356">
              <w:rPr>
                <w:rFonts w:eastAsia="SimSun" w:cstheme="minorHAnsi" w:hint="eastAsia"/>
                <w:sz w:val="28"/>
                <w:szCs w:val="28"/>
              </w:rPr>
              <w:t>气象气球</w:t>
            </w:r>
            <w:r w:rsidR="003C1C92">
              <w:rPr>
                <w:rFonts w:eastAsia="SimSun" w:cstheme="minorHAnsi" w:hint="eastAsia"/>
                <w:sz w:val="28"/>
                <w:szCs w:val="28"/>
              </w:rPr>
              <w:t>”</w:t>
            </w:r>
            <w:r w:rsidR="004F3058">
              <w:rPr>
                <w:rFonts w:eastAsia="SimSun" w:cstheme="minorHAnsi" w:hint="eastAsia"/>
                <w:sz w:val="28"/>
                <w:szCs w:val="28"/>
              </w:rPr>
              <w:t>的过程吗？</w:t>
            </w:r>
          </w:p>
          <w:p w14:paraId="5CD51ADE" w14:textId="48EA760A" w:rsidR="004F3058" w:rsidRDefault="004F3058" w:rsidP="00C60802">
            <w:pPr>
              <w:tabs>
                <w:tab w:val="left" w:pos="2400"/>
              </w:tabs>
              <w:rPr>
                <w:rFonts w:eastAsia="SimSun" w:cstheme="minorHAnsi"/>
                <w:sz w:val="28"/>
                <w:szCs w:val="28"/>
              </w:rPr>
            </w:pPr>
          </w:p>
          <w:p w14:paraId="65BF4A5A" w14:textId="26B071D3" w:rsidR="00DC2013" w:rsidRDefault="00DC2013" w:rsidP="00C60802">
            <w:pPr>
              <w:tabs>
                <w:tab w:val="left" w:pos="2400"/>
              </w:tabs>
              <w:rPr>
                <w:rFonts w:eastAsia="SimSun" w:cstheme="minorHAnsi"/>
                <w:sz w:val="28"/>
                <w:szCs w:val="28"/>
              </w:rPr>
            </w:pPr>
            <w:r w:rsidRPr="00706600">
              <w:rPr>
                <w:rFonts w:eastAsia="SimSun" w:cstheme="minorHAnsi"/>
                <w:sz w:val="28"/>
                <w:szCs w:val="28"/>
                <w:highlight w:val="yellow"/>
              </w:rPr>
              <w:t xml:space="preserve">YJ: Of course, you can go to </w:t>
            </w:r>
            <w:r w:rsidR="00706600">
              <w:rPr>
                <w:rFonts w:eastAsia="SimSun" w:cstheme="minorHAnsi"/>
                <w:sz w:val="28"/>
                <w:szCs w:val="28"/>
                <w:highlight w:val="yellow"/>
              </w:rPr>
              <w:t xml:space="preserve">the </w:t>
            </w:r>
            <w:r w:rsidRPr="00706600">
              <w:rPr>
                <w:rFonts w:eastAsia="SimSun" w:cstheme="minorHAnsi"/>
                <w:sz w:val="28"/>
                <w:szCs w:val="28"/>
                <w:highlight w:val="yellow"/>
              </w:rPr>
              <w:t>Centre for Climate Research Singapore at 7am tomorrow to look for my colleague, Pei Yi.</w:t>
            </w:r>
            <w:r>
              <w:rPr>
                <w:rFonts w:eastAsia="SimSun" w:cstheme="minorHAnsi"/>
                <w:sz w:val="28"/>
                <w:szCs w:val="28"/>
              </w:rPr>
              <w:t xml:space="preserve"> </w:t>
            </w:r>
          </w:p>
          <w:p w14:paraId="581703F3" w14:textId="15A10AF2" w:rsidR="004F3058" w:rsidRDefault="004F3058" w:rsidP="00C60802">
            <w:pPr>
              <w:tabs>
                <w:tab w:val="left" w:pos="2400"/>
              </w:tabs>
              <w:rPr>
                <w:rFonts w:eastAsia="SimSun" w:cstheme="minorHAnsi"/>
                <w:sz w:val="28"/>
                <w:szCs w:val="28"/>
              </w:rPr>
            </w:pPr>
            <w:r w:rsidRPr="000C6A3C">
              <w:rPr>
                <w:rFonts w:eastAsia="SimSun" w:cstheme="minorHAnsi" w:hint="eastAsia"/>
                <w:sz w:val="28"/>
                <w:szCs w:val="28"/>
                <w:highlight w:val="yellow"/>
              </w:rPr>
              <w:t>YJ</w:t>
            </w:r>
            <w:r w:rsidRPr="000C6A3C">
              <w:rPr>
                <w:rFonts w:eastAsia="SimSun" w:cstheme="minorHAnsi" w:hint="eastAsia"/>
                <w:sz w:val="28"/>
                <w:szCs w:val="28"/>
                <w:highlight w:val="yellow"/>
              </w:rPr>
              <w:t>：可以啊，明早</w:t>
            </w:r>
            <w:r w:rsidRPr="000C6A3C">
              <w:rPr>
                <w:rFonts w:eastAsia="SimSun" w:cstheme="minorHAnsi" w:hint="eastAsia"/>
                <w:sz w:val="28"/>
                <w:szCs w:val="28"/>
                <w:highlight w:val="yellow"/>
              </w:rPr>
              <w:t>7am</w:t>
            </w:r>
            <w:r w:rsidRPr="000C6A3C">
              <w:rPr>
                <w:rFonts w:eastAsia="SimSun" w:cstheme="minorHAnsi" w:hint="eastAsia"/>
                <w:sz w:val="28"/>
                <w:szCs w:val="28"/>
                <w:highlight w:val="yellow"/>
              </w:rPr>
              <w:t>你们到</w:t>
            </w:r>
            <w:r w:rsidR="00252CA6" w:rsidRPr="000C6A3C">
              <w:rPr>
                <w:rFonts w:eastAsia="SimSun" w:cstheme="minorHAnsi" w:hint="eastAsia"/>
                <w:sz w:val="28"/>
                <w:szCs w:val="28"/>
                <w:highlight w:val="yellow"/>
                <w:u w:val="single"/>
              </w:rPr>
              <w:t>新加坡气候研究中心</w:t>
            </w:r>
            <w:r w:rsidR="002F69D0" w:rsidRPr="000C6A3C">
              <w:rPr>
                <w:rFonts w:eastAsia="SimSun" w:cstheme="minorHAnsi" w:hint="eastAsia"/>
                <w:sz w:val="28"/>
                <w:szCs w:val="28"/>
                <w:highlight w:val="yellow"/>
              </w:rPr>
              <w:t>（</w:t>
            </w:r>
            <w:r w:rsidR="002F69D0" w:rsidRPr="000C6A3C">
              <w:rPr>
                <w:rFonts w:eastAsia="SimSun" w:cstheme="minorHAnsi" w:hint="eastAsia"/>
                <w:sz w:val="28"/>
                <w:szCs w:val="28"/>
                <w:highlight w:val="yellow"/>
              </w:rPr>
              <w:t>C</w:t>
            </w:r>
            <w:r w:rsidR="002F69D0" w:rsidRPr="000C6A3C">
              <w:rPr>
                <w:rFonts w:eastAsia="SimSun" w:cstheme="minorHAnsi"/>
                <w:sz w:val="28"/>
                <w:szCs w:val="28"/>
                <w:highlight w:val="yellow"/>
              </w:rPr>
              <w:t>entre for Climate Research Singapore</w:t>
            </w:r>
            <w:r w:rsidR="002F69D0" w:rsidRPr="000C6A3C">
              <w:rPr>
                <w:rFonts w:eastAsia="SimSun" w:cstheme="minorHAnsi" w:hint="eastAsia"/>
                <w:sz w:val="28"/>
                <w:szCs w:val="28"/>
                <w:highlight w:val="yellow"/>
              </w:rPr>
              <w:t>）</w:t>
            </w:r>
            <w:r w:rsidRPr="000C6A3C">
              <w:rPr>
                <w:rFonts w:eastAsia="SimSun" w:cstheme="minorHAnsi" w:hint="eastAsia"/>
                <w:sz w:val="28"/>
                <w:szCs w:val="28"/>
                <w:highlight w:val="yellow"/>
              </w:rPr>
              <w:t>找我的同事</w:t>
            </w:r>
            <w:ins w:id="345" w:author="Pei Yi LEONG (NEA)" w:date="2023-05-10T10:52:00Z">
              <w:r w:rsidR="00DC2013">
                <w:rPr>
                  <w:rFonts w:eastAsia="SimSun" w:cstheme="minorHAnsi" w:hint="eastAsia"/>
                  <w:sz w:val="28"/>
                  <w:szCs w:val="28"/>
                  <w:highlight w:val="yellow"/>
                </w:rPr>
                <w:t>佩仪</w:t>
              </w:r>
            </w:ins>
            <w:del w:id="346" w:author="Pei Yi LEONG (NEA)" w:date="2023-05-10T10:52:00Z">
              <w:r w:rsidRPr="000C6A3C" w:rsidDel="00DC2013">
                <w:rPr>
                  <w:rFonts w:eastAsia="SimSun" w:cstheme="minorHAnsi" w:hint="eastAsia"/>
                  <w:sz w:val="28"/>
                  <w:szCs w:val="28"/>
                  <w:highlight w:val="yellow"/>
                </w:rPr>
                <w:delText>X</w:delText>
              </w:r>
              <w:r w:rsidR="000E2BAD" w:rsidRPr="000C6A3C" w:rsidDel="00DC2013">
                <w:rPr>
                  <w:rFonts w:eastAsia="SimSun" w:cstheme="minorHAnsi"/>
                  <w:sz w:val="28"/>
                  <w:szCs w:val="28"/>
                  <w:highlight w:val="yellow"/>
                </w:rPr>
                <w:delText>X</w:delText>
              </w:r>
            </w:del>
            <w:r w:rsidRPr="000C6A3C">
              <w:rPr>
                <w:rFonts w:eastAsia="SimSun" w:cstheme="minorHAnsi" w:hint="eastAsia"/>
                <w:sz w:val="28"/>
                <w:szCs w:val="28"/>
                <w:highlight w:val="yellow"/>
              </w:rPr>
              <w:t>吧！</w:t>
            </w:r>
          </w:p>
          <w:p w14:paraId="2FE184E0" w14:textId="18FC5226" w:rsidR="004F3058" w:rsidRDefault="004F3058" w:rsidP="00C60802">
            <w:pPr>
              <w:tabs>
                <w:tab w:val="left" w:pos="2400"/>
              </w:tabs>
              <w:rPr>
                <w:rFonts w:eastAsia="SimSun" w:cstheme="minorHAnsi"/>
                <w:sz w:val="28"/>
                <w:szCs w:val="28"/>
              </w:rPr>
            </w:pPr>
          </w:p>
          <w:p w14:paraId="22E82F48" w14:textId="3B4A26C1" w:rsidR="00DC2013" w:rsidRDefault="00DC2013" w:rsidP="00C60802">
            <w:pPr>
              <w:tabs>
                <w:tab w:val="left" w:pos="2400"/>
              </w:tabs>
              <w:rPr>
                <w:rFonts w:eastAsia="SimSun" w:cstheme="minorHAnsi"/>
                <w:sz w:val="28"/>
                <w:szCs w:val="28"/>
              </w:rPr>
            </w:pPr>
            <w:r>
              <w:rPr>
                <w:rFonts w:eastAsia="SimSun" w:cstheme="minorHAnsi"/>
                <w:sz w:val="28"/>
                <w:szCs w:val="28"/>
              </w:rPr>
              <w:t>B: That’s great! Thank you Yujia, for sharing with us about the operations of MSS!</w:t>
            </w:r>
          </w:p>
          <w:p w14:paraId="709230C2" w14:textId="77777777" w:rsidR="00F75A0F" w:rsidRDefault="004F3058" w:rsidP="00C60802">
            <w:pPr>
              <w:tabs>
                <w:tab w:val="left" w:pos="2400"/>
              </w:tabs>
              <w:rPr>
                <w:rFonts w:eastAsia="SimSun" w:cstheme="minorHAnsi"/>
                <w:sz w:val="28"/>
                <w:szCs w:val="28"/>
              </w:rPr>
            </w:pPr>
            <w:r>
              <w:rPr>
                <w:rFonts w:eastAsia="SimSun" w:cstheme="minorHAnsi" w:hint="eastAsia"/>
                <w:sz w:val="28"/>
                <w:szCs w:val="28"/>
              </w:rPr>
              <w:t>B</w:t>
            </w:r>
            <w:r>
              <w:rPr>
                <w:rFonts w:eastAsia="SimSun" w:cstheme="minorHAnsi" w:hint="eastAsia"/>
                <w:sz w:val="28"/>
                <w:szCs w:val="28"/>
              </w:rPr>
              <w:t>：</w:t>
            </w:r>
            <w:r w:rsidR="00F75A0F">
              <w:rPr>
                <w:rFonts w:eastAsia="SimSun" w:cstheme="minorHAnsi" w:hint="eastAsia"/>
                <w:sz w:val="28"/>
                <w:szCs w:val="28"/>
              </w:rPr>
              <w:t>太好了！</w:t>
            </w:r>
            <w:r w:rsidRPr="006D7740">
              <w:rPr>
                <w:rFonts w:eastAsia="SimSun" w:cstheme="minorHAnsi" w:hint="eastAsia"/>
                <w:sz w:val="28"/>
                <w:szCs w:val="28"/>
              </w:rPr>
              <w:t>谢谢</w:t>
            </w:r>
            <w:r>
              <w:rPr>
                <w:rFonts w:eastAsia="SimSun" w:cstheme="minorHAnsi" w:hint="eastAsia"/>
                <w:sz w:val="28"/>
                <w:szCs w:val="28"/>
              </w:rPr>
              <w:t>虞嘉跟我们分享新加坡气象局的运作</w:t>
            </w:r>
            <w:r w:rsidR="00F75A0F">
              <w:rPr>
                <w:rFonts w:eastAsia="SimSun" w:cstheme="minorHAnsi" w:hint="eastAsia"/>
                <w:sz w:val="28"/>
                <w:szCs w:val="28"/>
              </w:rPr>
              <w:t>！</w:t>
            </w:r>
          </w:p>
          <w:p w14:paraId="1E7A55E7" w14:textId="26BD8112" w:rsidR="00F75A0F" w:rsidRDefault="00F75A0F" w:rsidP="00C60802">
            <w:pPr>
              <w:tabs>
                <w:tab w:val="left" w:pos="2400"/>
              </w:tabs>
              <w:rPr>
                <w:rFonts w:eastAsia="SimSun" w:cstheme="minorHAnsi"/>
                <w:sz w:val="28"/>
                <w:szCs w:val="28"/>
              </w:rPr>
            </w:pPr>
          </w:p>
          <w:p w14:paraId="4F0D69E7" w14:textId="01259DDB" w:rsidR="00DC2013" w:rsidRDefault="00DC2013" w:rsidP="00C60802">
            <w:pPr>
              <w:tabs>
                <w:tab w:val="left" w:pos="2400"/>
              </w:tabs>
              <w:rPr>
                <w:rFonts w:eastAsia="SimSun" w:cstheme="minorHAnsi"/>
                <w:sz w:val="28"/>
                <w:szCs w:val="28"/>
              </w:rPr>
            </w:pPr>
            <w:r w:rsidRPr="00706600">
              <w:rPr>
                <w:rFonts w:eastAsia="SimSun" w:cstheme="minorHAnsi"/>
                <w:sz w:val="28"/>
                <w:szCs w:val="28"/>
                <w:highlight w:val="yellow"/>
              </w:rPr>
              <w:t xml:space="preserve">YJ: You’re welcome! </w:t>
            </w:r>
            <w:r w:rsidR="00EA0F2D" w:rsidRPr="00706600">
              <w:rPr>
                <w:rFonts w:eastAsia="SimSun" w:cstheme="minorHAnsi"/>
                <w:sz w:val="28"/>
                <w:szCs w:val="28"/>
                <w:highlight w:val="yellow"/>
              </w:rPr>
              <w:t>Our mission is to provide reliable weather services to the public and enhance quality of life.</w:t>
            </w:r>
            <w:r w:rsidR="00EA0F2D">
              <w:rPr>
                <w:rFonts w:eastAsia="SimSun" w:cstheme="minorHAnsi"/>
                <w:sz w:val="28"/>
                <w:szCs w:val="28"/>
              </w:rPr>
              <w:t xml:space="preserve"> </w:t>
            </w:r>
          </w:p>
          <w:p w14:paraId="590276FE" w14:textId="7282C988" w:rsidR="00F75A0F" w:rsidRDefault="00F75A0F" w:rsidP="00C60802">
            <w:pPr>
              <w:tabs>
                <w:tab w:val="left" w:pos="2400"/>
              </w:tabs>
              <w:rPr>
                <w:rFonts w:eastAsia="SimSun" w:cstheme="minorHAnsi"/>
                <w:sz w:val="28"/>
                <w:szCs w:val="28"/>
              </w:rPr>
            </w:pPr>
            <w:r w:rsidRPr="000C6A3C">
              <w:rPr>
                <w:rFonts w:eastAsia="SimSun" w:cstheme="minorHAnsi" w:hint="eastAsia"/>
                <w:sz w:val="28"/>
                <w:szCs w:val="28"/>
                <w:highlight w:val="yellow"/>
              </w:rPr>
              <w:t>YJ</w:t>
            </w:r>
            <w:r w:rsidRPr="000C6A3C">
              <w:rPr>
                <w:rFonts w:eastAsia="SimSun" w:cstheme="minorHAnsi" w:hint="eastAsia"/>
                <w:sz w:val="28"/>
                <w:szCs w:val="28"/>
                <w:highlight w:val="yellow"/>
              </w:rPr>
              <w:t>：不客气！新加坡气象局的目标是让公众可以全面的掌握本地的天气情况，提高公众生活质量。</w:t>
            </w:r>
          </w:p>
          <w:p w14:paraId="3C8FC4EF" w14:textId="3AB11B2F" w:rsidR="00F75A0F" w:rsidRDefault="00F75A0F" w:rsidP="00C60802">
            <w:pPr>
              <w:tabs>
                <w:tab w:val="left" w:pos="2400"/>
              </w:tabs>
              <w:rPr>
                <w:rFonts w:eastAsia="SimSun" w:cstheme="minorHAnsi"/>
                <w:sz w:val="28"/>
                <w:szCs w:val="28"/>
              </w:rPr>
            </w:pPr>
          </w:p>
          <w:p w14:paraId="376CAB5F" w14:textId="0CDCACE6" w:rsidR="00DC2013" w:rsidRDefault="00DC2013" w:rsidP="00C60802">
            <w:pPr>
              <w:tabs>
                <w:tab w:val="left" w:pos="2400"/>
              </w:tabs>
              <w:rPr>
                <w:rFonts w:eastAsia="SimSun" w:cstheme="minorHAnsi"/>
                <w:sz w:val="28"/>
                <w:szCs w:val="28"/>
              </w:rPr>
            </w:pPr>
            <w:r>
              <w:rPr>
                <w:rFonts w:eastAsia="SimSun" w:cstheme="minorHAnsi"/>
                <w:sz w:val="28"/>
                <w:szCs w:val="28"/>
              </w:rPr>
              <w:t>H: We really learned a lot today! Thank you Yujia!</w:t>
            </w:r>
          </w:p>
          <w:p w14:paraId="0D1C74B6" w14:textId="2772775D" w:rsidR="004F3058" w:rsidRDefault="00F75A0F" w:rsidP="00C60802">
            <w:pPr>
              <w:tabs>
                <w:tab w:val="left" w:pos="2400"/>
              </w:tabs>
              <w:rPr>
                <w:rFonts w:eastAsia="SimSun" w:cstheme="minorHAnsi"/>
                <w:sz w:val="28"/>
                <w:szCs w:val="28"/>
              </w:rPr>
            </w:pPr>
            <w:r>
              <w:rPr>
                <w:rFonts w:eastAsia="SimSun" w:cstheme="minorHAnsi" w:hint="eastAsia"/>
                <w:sz w:val="28"/>
                <w:szCs w:val="28"/>
              </w:rPr>
              <w:t>H</w:t>
            </w:r>
            <w:r>
              <w:rPr>
                <w:rFonts w:eastAsia="SimSun" w:cstheme="minorHAnsi" w:hint="eastAsia"/>
                <w:sz w:val="28"/>
                <w:szCs w:val="28"/>
              </w:rPr>
              <w:t>：今天我们</w:t>
            </w:r>
            <w:r w:rsidR="004F3058">
              <w:rPr>
                <w:rFonts w:eastAsia="SimSun" w:cstheme="minorHAnsi" w:hint="eastAsia"/>
                <w:sz w:val="28"/>
                <w:szCs w:val="28"/>
              </w:rPr>
              <w:t>真的是长知识了！</w:t>
            </w:r>
            <w:r>
              <w:rPr>
                <w:rFonts w:eastAsia="SimSun" w:cstheme="minorHAnsi" w:hint="eastAsia"/>
                <w:sz w:val="28"/>
                <w:szCs w:val="28"/>
              </w:rPr>
              <w:t>谢谢虞嘉！</w:t>
            </w:r>
          </w:p>
          <w:p w14:paraId="68665909" w14:textId="49C27312" w:rsidR="004F3058" w:rsidRDefault="004F3058" w:rsidP="00C60802">
            <w:pPr>
              <w:tabs>
                <w:tab w:val="left" w:pos="2400"/>
              </w:tabs>
              <w:rPr>
                <w:rFonts w:eastAsia="SimSun" w:cstheme="minorHAnsi"/>
                <w:sz w:val="28"/>
                <w:szCs w:val="28"/>
              </w:rPr>
            </w:pPr>
          </w:p>
          <w:p w14:paraId="5E6595ED" w14:textId="29CF7E76" w:rsidR="004F3058" w:rsidRPr="00726E65" w:rsidRDefault="004F3058" w:rsidP="00C60802">
            <w:pPr>
              <w:tabs>
                <w:tab w:val="left" w:pos="2400"/>
              </w:tabs>
              <w:rPr>
                <w:rFonts w:eastAsia="SimSun" w:cstheme="minorHAnsi"/>
                <w:sz w:val="28"/>
                <w:szCs w:val="28"/>
              </w:rPr>
            </w:pPr>
          </w:p>
        </w:tc>
      </w:tr>
      <w:tr w:rsidR="000E2BAD" w:rsidRPr="00726E65" w14:paraId="3CE1FE77" w14:textId="77777777" w:rsidTr="00C14019">
        <w:trPr>
          <w:trHeight w:val="629"/>
        </w:trPr>
        <w:tc>
          <w:tcPr>
            <w:tcW w:w="9350" w:type="dxa"/>
            <w:gridSpan w:val="3"/>
            <w:shd w:val="clear" w:color="auto" w:fill="C5E0B3" w:themeFill="accent6" w:themeFillTint="66"/>
          </w:tcPr>
          <w:p w14:paraId="3B1348D9" w14:textId="77777777" w:rsidR="000E2BAD" w:rsidRDefault="000E2BAD" w:rsidP="002553B6">
            <w:pPr>
              <w:tabs>
                <w:tab w:val="left" w:pos="2400"/>
              </w:tabs>
              <w:rPr>
                <w:rFonts w:eastAsia="SimSun" w:cstheme="minorHAnsi"/>
                <w:sz w:val="28"/>
                <w:szCs w:val="28"/>
              </w:rPr>
            </w:pPr>
            <w:r>
              <w:rPr>
                <w:rFonts w:eastAsia="SimSun" w:cstheme="minorHAnsi"/>
                <w:sz w:val="28"/>
                <w:szCs w:val="28"/>
              </w:rPr>
              <w:lastRenderedPageBreak/>
              <w:t>Day 2       29</w:t>
            </w:r>
            <w:r>
              <w:rPr>
                <w:rFonts w:eastAsia="SimSun" w:cstheme="minorHAnsi" w:hint="eastAsia"/>
                <w:sz w:val="28"/>
                <w:szCs w:val="28"/>
              </w:rPr>
              <w:t>/</w:t>
            </w:r>
            <w:r>
              <w:rPr>
                <w:rFonts w:eastAsia="SimSun" w:cstheme="minorHAnsi"/>
                <w:sz w:val="28"/>
                <w:szCs w:val="28"/>
              </w:rPr>
              <w:t>05/20</w:t>
            </w:r>
            <w:r w:rsidR="00F23D24">
              <w:rPr>
                <w:rFonts w:eastAsia="SimSun" w:cstheme="minorHAnsi"/>
                <w:sz w:val="28"/>
                <w:szCs w:val="28"/>
              </w:rPr>
              <w:t xml:space="preserve">23 </w:t>
            </w:r>
          </w:p>
          <w:p w14:paraId="5B8949D3" w14:textId="69A40D3E" w:rsidR="00F23D24" w:rsidRDefault="000C6A3C" w:rsidP="002553B6">
            <w:pPr>
              <w:tabs>
                <w:tab w:val="left" w:pos="2400"/>
              </w:tabs>
              <w:rPr>
                <w:rFonts w:eastAsia="SimSun" w:cstheme="minorHAnsi"/>
                <w:sz w:val="28"/>
                <w:szCs w:val="28"/>
              </w:rPr>
            </w:pPr>
            <w:r>
              <w:rPr>
                <w:rFonts w:eastAsia="SimSun" w:cstheme="minorHAnsi"/>
                <w:sz w:val="28"/>
                <w:szCs w:val="28"/>
              </w:rPr>
              <w:t xml:space="preserve">@ </w:t>
            </w:r>
            <w:r w:rsidRPr="000C6A3C">
              <w:rPr>
                <w:rFonts w:eastAsia="SimSun" w:cstheme="minorHAnsi" w:hint="eastAsia"/>
                <w:sz w:val="28"/>
                <w:szCs w:val="28"/>
              </w:rPr>
              <w:t>C</w:t>
            </w:r>
            <w:r w:rsidRPr="000C6A3C">
              <w:rPr>
                <w:rFonts w:eastAsia="SimSun" w:cstheme="minorHAnsi"/>
                <w:sz w:val="28"/>
                <w:szCs w:val="28"/>
              </w:rPr>
              <w:t>entre for Climate Research Singapore</w:t>
            </w:r>
          </w:p>
        </w:tc>
      </w:tr>
      <w:tr w:rsidR="00C14019" w:rsidRPr="00726E65" w14:paraId="08CD9775" w14:textId="77777777" w:rsidTr="008B53B6">
        <w:trPr>
          <w:trHeight w:val="629"/>
        </w:trPr>
        <w:tc>
          <w:tcPr>
            <w:tcW w:w="551" w:type="dxa"/>
          </w:tcPr>
          <w:p w14:paraId="0CBB321C" w14:textId="5238163B" w:rsidR="00C14019" w:rsidRDefault="00C14019" w:rsidP="008B53B6">
            <w:pPr>
              <w:rPr>
                <w:rFonts w:eastAsia="SimSun" w:cstheme="minorHAnsi"/>
                <w:b/>
                <w:sz w:val="28"/>
                <w:szCs w:val="28"/>
              </w:rPr>
            </w:pPr>
            <w:r>
              <w:rPr>
                <w:rFonts w:eastAsia="SimSun" w:cstheme="minorHAnsi"/>
                <w:b/>
                <w:sz w:val="28"/>
                <w:szCs w:val="28"/>
              </w:rPr>
              <w:t>5</w:t>
            </w:r>
          </w:p>
        </w:tc>
        <w:tc>
          <w:tcPr>
            <w:tcW w:w="2138" w:type="dxa"/>
          </w:tcPr>
          <w:p w14:paraId="1980ACDF" w14:textId="77777777" w:rsidR="00C14019" w:rsidRDefault="00C14019" w:rsidP="00C14019">
            <w:pPr>
              <w:rPr>
                <w:rFonts w:eastAsia="SimSun" w:cstheme="minorHAnsi"/>
                <w:sz w:val="28"/>
                <w:szCs w:val="28"/>
              </w:rPr>
            </w:pPr>
            <w:r>
              <w:rPr>
                <w:rFonts w:eastAsia="SimSun" w:cstheme="minorHAnsi"/>
                <w:sz w:val="28"/>
                <w:szCs w:val="28"/>
              </w:rPr>
              <w:t>CCRS</w:t>
            </w:r>
          </w:p>
          <w:p w14:paraId="7874AB7E" w14:textId="77777777" w:rsidR="00C14019" w:rsidRDefault="00C14019" w:rsidP="00C14019">
            <w:pPr>
              <w:rPr>
                <w:rFonts w:eastAsia="SimSun" w:cstheme="minorHAnsi"/>
                <w:sz w:val="28"/>
                <w:szCs w:val="28"/>
              </w:rPr>
            </w:pPr>
            <w:r>
              <w:rPr>
                <w:rFonts w:eastAsia="SimSun" w:cstheme="minorHAnsi"/>
                <w:sz w:val="28"/>
                <w:szCs w:val="28"/>
              </w:rPr>
              <w:t xml:space="preserve">- Weather Balloon </w:t>
            </w:r>
          </w:p>
          <w:p w14:paraId="047E0277" w14:textId="77777777" w:rsidR="00C14019" w:rsidRDefault="00C14019" w:rsidP="008B53B6">
            <w:pPr>
              <w:rPr>
                <w:rFonts w:eastAsia="SimSun" w:cstheme="minorHAnsi"/>
                <w:sz w:val="28"/>
                <w:szCs w:val="28"/>
              </w:rPr>
            </w:pPr>
          </w:p>
        </w:tc>
        <w:tc>
          <w:tcPr>
            <w:tcW w:w="6661" w:type="dxa"/>
          </w:tcPr>
          <w:p w14:paraId="6225F55A" w14:textId="0968AE00" w:rsidR="00C14019" w:rsidRDefault="00C14019" w:rsidP="00C14019">
            <w:pPr>
              <w:tabs>
                <w:tab w:val="left" w:pos="2400"/>
              </w:tabs>
              <w:rPr>
                <w:rFonts w:eastAsia="SimSun" w:cstheme="minorHAnsi"/>
                <w:sz w:val="28"/>
                <w:szCs w:val="28"/>
              </w:rPr>
            </w:pPr>
            <w:r>
              <w:rPr>
                <w:rFonts w:eastAsia="SimSun" w:cstheme="minorHAnsi"/>
                <w:sz w:val="28"/>
                <w:szCs w:val="28"/>
              </w:rPr>
              <w:t>@CCRS</w:t>
            </w:r>
            <w:r w:rsidR="00C075F3">
              <w:rPr>
                <w:rFonts w:eastAsia="SimSun" w:cstheme="minorHAnsi"/>
                <w:sz w:val="28"/>
                <w:szCs w:val="28"/>
              </w:rPr>
              <w:t xml:space="preserve"> – </w:t>
            </w:r>
            <w:r w:rsidR="003C1014">
              <w:rPr>
                <w:rFonts w:eastAsia="SimSun" w:cstheme="minorHAnsi" w:hint="eastAsia"/>
                <w:sz w:val="28"/>
                <w:szCs w:val="28"/>
              </w:rPr>
              <w:t>entrance</w:t>
            </w:r>
            <w:r w:rsidR="003C1014">
              <w:rPr>
                <w:rFonts w:eastAsia="SimSun" w:cstheme="minorHAnsi"/>
                <w:sz w:val="28"/>
                <w:szCs w:val="28"/>
              </w:rPr>
              <w:t xml:space="preserve"> + </w:t>
            </w:r>
            <w:r w:rsidR="003C1014">
              <w:rPr>
                <w:rFonts w:eastAsia="SimSun" w:cstheme="minorHAnsi" w:hint="eastAsia"/>
                <w:sz w:val="28"/>
                <w:szCs w:val="28"/>
              </w:rPr>
              <w:t>l</w:t>
            </w:r>
            <w:r w:rsidR="00C075F3">
              <w:rPr>
                <w:rFonts w:eastAsia="SimSun" w:cstheme="minorHAnsi" w:hint="eastAsia"/>
                <w:sz w:val="28"/>
                <w:szCs w:val="28"/>
              </w:rPr>
              <w:t>obby</w:t>
            </w:r>
          </w:p>
          <w:p w14:paraId="0FE7FDB6" w14:textId="0C333E7A" w:rsidR="000D26ED" w:rsidRDefault="000D26ED" w:rsidP="00C14019">
            <w:pPr>
              <w:tabs>
                <w:tab w:val="left" w:pos="2400"/>
              </w:tabs>
              <w:rPr>
                <w:rFonts w:eastAsia="SimSun" w:cstheme="minorHAnsi"/>
                <w:sz w:val="28"/>
                <w:szCs w:val="28"/>
              </w:rPr>
            </w:pPr>
            <w:r>
              <w:rPr>
                <w:rFonts w:eastAsia="SimSun" w:cstheme="minorHAnsi"/>
                <w:sz w:val="28"/>
                <w:szCs w:val="28"/>
              </w:rPr>
              <w:t xml:space="preserve">B: </w:t>
            </w:r>
            <w:proofErr w:type="gramStart"/>
            <w:r>
              <w:rPr>
                <w:rFonts w:eastAsia="SimSun" w:cstheme="minorHAnsi"/>
                <w:sz w:val="28"/>
                <w:szCs w:val="28"/>
              </w:rPr>
              <w:t>So</w:t>
            </w:r>
            <w:proofErr w:type="gramEnd"/>
            <w:r>
              <w:rPr>
                <w:rFonts w:eastAsia="SimSun" w:cstheme="minorHAnsi"/>
                <w:sz w:val="28"/>
                <w:szCs w:val="28"/>
              </w:rPr>
              <w:t xml:space="preserve"> this is CCRS!</w:t>
            </w:r>
          </w:p>
          <w:p w14:paraId="24F07D27" w14:textId="4355CD64" w:rsidR="000D26ED" w:rsidRDefault="000D26ED" w:rsidP="00C14019">
            <w:pPr>
              <w:tabs>
                <w:tab w:val="left" w:pos="2400"/>
              </w:tabs>
              <w:rPr>
                <w:rFonts w:eastAsia="SimSun" w:cstheme="minorHAnsi"/>
                <w:sz w:val="28"/>
                <w:szCs w:val="28"/>
              </w:rPr>
            </w:pPr>
            <w:r>
              <w:rPr>
                <w:rFonts w:eastAsia="SimSun" w:cstheme="minorHAnsi"/>
                <w:sz w:val="28"/>
                <w:szCs w:val="28"/>
              </w:rPr>
              <w:t xml:space="preserve">I: Quick, Yujia asked is to look for Pei Yi. </w:t>
            </w:r>
          </w:p>
          <w:p w14:paraId="4DB5474D" w14:textId="0F3C72FD" w:rsidR="000D26ED" w:rsidRDefault="000D26ED" w:rsidP="00C14019">
            <w:pPr>
              <w:tabs>
                <w:tab w:val="left" w:pos="2400"/>
              </w:tabs>
              <w:rPr>
                <w:rFonts w:eastAsia="SimSun" w:cstheme="minorHAnsi"/>
                <w:sz w:val="28"/>
                <w:szCs w:val="28"/>
              </w:rPr>
            </w:pPr>
            <w:r>
              <w:rPr>
                <w:rFonts w:eastAsia="SimSun" w:cstheme="minorHAnsi"/>
                <w:sz w:val="28"/>
                <w:szCs w:val="28"/>
              </w:rPr>
              <w:t xml:space="preserve">H: Do not worry, I have already contacted Pei Yi, she is waiting for us upstairs. </w:t>
            </w:r>
            <w:proofErr w:type="gramStart"/>
            <w:r>
              <w:rPr>
                <w:rFonts w:eastAsia="SimSun" w:cstheme="minorHAnsi"/>
                <w:sz w:val="28"/>
                <w:szCs w:val="28"/>
              </w:rPr>
              <w:t>Senior</w:t>
            </w:r>
            <w:proofErr w:type="gramEnd"/>
            <w:r>
              <w:rPr>
                <w:rFonts w:eastAsia="SimSun" w:cstheme="minorHAnsi"/>
                <w:sz w:val="28"/>
                <w:szCs w:val="28"/>
              </w:rPr>
              <w:t xml:space="preserve"> will lead the way!</w:t>
            </w:r>
          </w:p>
          <w:p w14:paraId="5BFAB855" w14:textId="77777777" w:rsidR="000E4DA4" w:rsidRDefault="004F7BC0" w:rsidP="00C14019">
            <w:pPr>
              <w:tabs>
                <w:tab w:val="left" w:pos="2400"/>
              </w:tabs>
              <w:rPr>
                <w:rFonts w:eastAsia="SimSun" w:cstheme="minorHAnsi"/>
                <w:sz w:val="28"/>
                <w:szCs w:val="28"/>
              </w:rPr>
            </w:pPr>
            <w:r>
              <w:rPr>
                <w:rFonts w:eastAsia="SimSun" w:cstheme="minorHAnsi" w:hint="eastAsia"/>
                <w:sz w:val="28"/>
                <w:szCs w:val="28"/>
              </w:rPr>
              <w:lastRenderedPageBreak/>
              <w:t>B</w:t>
            </w:r>
            <w:r w:rsidR="004F3ACA">
              <w:rPr>
                <w:rFonts w:eastAsia="SimSun" w:cstheme="minorHAnsi"/>
                <w:sz w:val="28"/>
                <w:szCs w:val="28"/>
              </w:rPr>
              <w:t xml:space="preserve">: </w:t>
            </w:r>
            <w:r w:rsidR="000E4DA4">
              <w:rPr>
                <w:rFonts w:eastAsia="SimSun" w:cstheme="minorHAnsi" w:hint="eastAsia"/>
                <w:sz w:val="28"/>
                <w:szCs w:val="28"/>
              </w:rPr>
              <w:t>这里就是新加坡气象研究中心（</w:t>
            </w:r>
            <w:r w:rsidR="000E4DA4">
              <w:rPr>
                <w:rFonts w:eastAsia="SimSun" w:cstheme="minorHAnsi" w:hint="eastAsia"/>
                <w:sz w:val="28"/>
                <w:szCs w:val="28"/>
              </w:rPr>
              <w:t>CCRS</w:t>
            </w:r>
            <w:r w:rsidR="000E4DA4">
              <w:rPr>
                <w:rFonts w:eastAsia="SimSun" w:cstheme="minorHAnsi" w:hint="eastAsia"/>
                <w:sz w:val="28"/>
                <w:szCs w:val="28"/>
              </w:rPr>
              <w:t>）！</w:t>
            </w:r>
          </w:p>
          <w:p w14:paraId="1B31A485" w14:textId="48AD2C1B" w:rsidR="00E46F09" w:rsidRDefault="000E4DA4" w:rsidP="00E46F09">
            <w:pPr>
              <w:tabs>
                <w:tab w:val="left" w:pos="2400"/>
              </w:tabs>
              <w:rPr>
                <w:rFonts w:eastAsia="SimSun" w:cstheme="minorHAnsi"/>
                <w:sz w:val="28"/>
                <w:szCs w:val="28"/>
              </w:rPr>
            </w:pPr>
            <w:r>
              <w:rPr>
                <w:rFonts w:eastAsia="SimSun" w:cstheme="minorHAnsi" w:hint="eastAsia"/>
                <w:sz w:val="28"/>
                <w:szCs w:val="28"/>
              </w:rPr>
              <w:t>I</w:t>
            </w:r>
            <w:r>
              <w:rPr>
                <w:rFonts w:eastAsia="SimSun" w:cstheme="minorHAnsi" w:hint="eastAsia"/>
                <w:sz w:val="28"/>
                <w:szCs w:val="28"/>
              </w:rPr>
              <w:t>：</w:t>
            </w:r>
            <w:r w:rsidR="00E46F09">
              <w:rPr>
                <w:rFonts w:eastAsia="SimSun" w:cstheme="minorHAnsi" w:hint="eastAsia"/>
                <w:sz w:val="28"/>
                <w:szCs w:val="28"/>
              </w:rPr>
              <w:t>快点</w:t>
            </w:r>
            <w:r w:rsidR="004F3ACA">
              <w:rPr>
                <w:rFonts w:eastAsia="SimSun" w:cstheme="minorHAnsi" w:hint="eastAsia"/>
                <w:sz w:val="28"/>
                <w:szCs w:val="28"/>
              </w:rPr>
              <w:t>！</w:t>
            </w:r>
            <w:r w:rsidR="00C73460">
              <w:rPr>
                <w:rFonts w:eastAsia="SimSun" w:cstheme="minorHAnsi" w:hint="eastAsia"/>
                <w:sz w:val="28"/>
                <w:szCs w:val="28"/>
              </w:rPr>
              <w:t>虞嘉</w:t>
            </w:r>
            <w:r w:rsidR="008A19A3">
              <w:rPr>
                <w:rFonts w:eastAsia="SimSun" w:cstheme="minorHAnsi" w:hint="eastAsia"/>
                <w:sz w:val="28"/>
                <w:szCs w:val="28"/>
              </w:rPr>
              <w:t>叫我们</w:t>
            </w:r>
            <w:r>
              <w:rPr>
                <w:rFonts w:eastAsia="SimSun" w:cstheme="minorHAnsi" w:hint="eastAsia"/>
                <w:sz w:val="28"/>
                <w:szCs w:val="28"/>
              </w:rPr>
              <w:t>去</w:t>
            </w:r>
            <w:r w:rsidR="008A19A3">
              <w:rPr>
                <w:rFonts w:eastAsia="SimSun" w:cstheme="minorHAnsi" w:hint="eastAsia"/>
                <w:sz w:val="28"/>
                <w:szCs w:val="28"/>
              </w:rPr>
              <w:t>找</w:t>
            </w:r>
            <w:r w:rsidR="008A19A3">
              <w:rPr>
                <w:rFonts w:eastAsia="SimSun" w:cstheme="minorHAnsi" w:hint="eastAsia"/>
                <w:sz w:val="28"/>
                <w:szCs w:val="28"/>
              </w:rPr>
              <w:t>XX</w:t>
            </w:r>
            <w:r w:rsidR="008E4AF1">
              <w:rPr>
                <w:rFonts w:eastAsia="SimSun" w:cstheme="minorHAnsi" w:hint="eastAsia"/>
                <w:sz w:val="28"/>
                <w:szCs w:val="28"/>
              </w:rPr>
              <w:t>。</w:t>
            </w:r>
          </w:p>
          <w:p w14:paraId="2D98478D" w14:textId="6297717F" w:rsidR="004F7BC0" w:rsidRDefault="00AD0C72" w:rsidP="00C14019">
            <w:pPr>
              <w:tabs>
                <w:tab w:val="left" w:pos="2400"/>
              </w:tabs>
              <w:rPr>
                <w:rFonts w:eastAsia="SimSun" w:cstheme="minorHAnsi"/>
                <w:sz w:val="28"/>
                <w:szCs w:val="28"/>
              </w:rPr>
            </w:pPr>
            <w:r>
              <w:rPr>
                <w:rFonts w:eastAsia="SimSun" w:cstheme="minorHAnsi" w:hint="eastAsia"/>
                <w:sz w:val="28"/>
                <w:szCs w:val="28"/>
              </w:rPr>
              <w:t>H</w:t>
            </w:r>
            <w:r>
              <w:rPr>
                <w:rFonts w:eastAsia="SimSun" w:cstheme="minorHAnsi" w:hint="eastAsia"/>
                <w:sz w:val="28"/>
                <w:szCs w:val="28"/>
              </w:rPr>
              <w:t>：放心，我已经联络</w:t>
            </w:r>
            <w:r>
              <w:rPr>
                <w:rFonts w:eastAsia="SimSun" w:cstheme="minorHAnsi" w:hint="eastAsia"/>
                <w:sz w:val="28"/>
                <w:szCs w:val="28"/>
              </w:rPr>
              <w:t>XX</w:t>
            </w:r>
            <w:r>
              <w:rPr>
                <w:rFonts w:eastAsia="SimSun" w:cstheme="minorHAnsi" w:hint="eastAsia"/>
                <w:sz w:val="28"/>
                <w:szCs w:val="28"/>
              </w:rPr>
              <w:t>了，他在楼上等我们！</w:t>
            </w:r>
            <w:r w:rsidR="008E4AF1">
              <w:rPr>
                <w:rFonts w:eastAsia="SimSun" w:cstheme="minorHAnsi" w:hint="eastAsia"/>
                <w:sz w:val="28"/>
                <w:szCs w:val="28"/>
              </w:rPr>
              <w:t>Senior</w:t>
            </w:r>
            <w:r w:rsidR="008E4AF1">
              <w:rPr>
                <w:rFonts w:eastAsia="SimSun" w:cstheme="minorHAnsi" w:hint="eastAsia"/>
                <w:sz w:val="28"/>
                <w:szCs w:val="28"/>
              </w:rPr>
              <w:t>来带路</w:t>
            </w:r>
            <w:r>
              <w:rPr>
                <w:rFonts w:eastAsia="SimSun" w:cstheme="minorHAnsi" w:hint="eastAsia"/>
                <w:sz w:val="28"/>
                <w:szCs w:val="28"/>
              </w:rPr>
              <w:t>！</w:t>
            </w:r>
            <w:r>
              <w:rPr>
                <w:rFonts w:eastAsia="SimSun" w:cstheme="minorHAnsi" w:hint="eastAsia"/>
                <w:sz w:val="28"/>
                <w:szCs w:val="28"/>
              </w:rPr>
              <w:t>~</w:t>
            </w:r>
          </w:p>
          <w:p w14:paraId="71313BBC" w14:textId="3681D36A" w:rsidR="008E4AF1" w:rsidRDefault="008E4AF1" w:rsidP="00C14019">
            <w:pPr>
              <w:tabs>
                <w:tab w:val="left" w:pos="2400"/>
              </w:tabs>
              <w:rPr>
                <w:rFonts w:eastAsia="SimSun" w:cstheme="minorHAnsi"/>
                <w:sz w:val="28"/>
                <w:szCs w:val="28"/>
              </w:rPr>
            </w:pPr>
          </w:p>
        </w:tc>
      </w:tr>
      <w:tr w:rsidR="00E57742" w:rsidRPr="00726E65" w14:paraId="32F49616" w14:textId="77777777" w:rsidTr="008B53B6">
        <w:trPr>
          <w:trHeight w:val="629"/>
        </w:trPr>
        <w:tc>
          <w:tcPr>
            <w:tcW w:w="551" w:type="dxa"/>
          </w:tcPr>
          <w:p w14:paraId="10529E4C" w14:textId="113E028C" w:rsidR="00E57742" w:rsidRPr="00726E65" w:rsidRDefault="00AF13C7" w:rsidP="008B53B6">
            <w:pPr>
              <w:rPr>
                <w:rFonts w:eastAsia="SimSun" w:cstheme="minorHAnsi"/>
                <w:b/>
                <w:sz w:val="28"/>
                <w:szCs w:val="28"/>
              </w:rPr>
            </w:pPr>
            <w:r>
              <w:rPr>
                <w:rFonts w:eastAsia="SimSun" w:cstheme="minorHAnsi"/>
                <w:b/>
                <w:sz w:val="28"/>
                <w:szCs w:val="28"/>
              </w:rPr>
              <w:lastRenderedPageBreak/>
              <w:t>6</w:t>
            </w:r>
          </w:p>
        </w:tc>
        <w:tc>
          <w:tcPr>
            <w:tcW w:w="2138" w:type="dxa"/>
          </w:tcPr>
          <w:p w14:paraId="5C329CF3" w14:textId="54D12DB9" w:rsidR="00C14019" w:rsidRDefault="00C14019" w:rsidP="00C14019">
            <w:pPr>
              <w:rPr>
                <w:rFonts w:eastAsia="SimSun" w:cstheme="minorHAnsi"/>
                <w:sz w:val="28"/>
                <w:szCs w:val="28"/>
              </w:rPr>
            </w:pPr>
            <w:r>
              <w:rPr>
                <w:rFonts w:eastAsia="SimSun" w:cstheme="minorHAnsi"/>
                <w:sz w:val="28"/>
                <w:szCs w:val="28"/>
              </w:rPr>
              <w:t xml:space="preserve">Release Weather Balloon </w:t>
            </w:r>
          </w:p>
          <w:p w14:paraId="4C8F7F2F" w14:textId="1F9B4C91" w:rsidR="009C6AA0" w:rsidRPr="00726E65" w:rsidRDefault="009C6AA0" w:rsidP="008B53B6">
            <w:pPr>
              <w:rPr>
                <w:rFonts w:eastAsia="SimSun" w:cstheme="minorHAnsi"/>
                <w:sz w:val="28"/>
                <w:szCs w:val="28"/>
              </w:rPr>
            </w:pPr>
          </w:p>
        </w:tc>
        <w:tc>
          <w:tcPr>
            <w:tcW w:w="6661" w:type="dxa"/>
          </w:tcPr>
          <w:p w14:paraId="5E82D431" w14:textId="77777777" w:rsidR="00C14019" w:rsidRDefault="00C14019" w:rsidP="00C14019">
            <w:pPr>
              <w:tabs>
                <w:tab w:val="left" w:pos="2400"/>
              </w:tabs>
              <w:rPr>
                <w:rFonts w:eastAsia="SimSun" w:cstheme="minorHAnsi"/>
                <w:sz w:val="28"/>
                <w:szCs w:val="28"/>
              </w:rPr>
            </w:pPr>
            <w:r>
              <w:rPr>
                <w:rFonts w:eastAsia="SimSun" w:cstheme="minorHAnsi"/>
                <w:sz w:val="28"/>
                <w:szCs w:val="28"/>
              </w:rPr>
              <w:t>*</w:t>
            </w:r>
            <w:r>
              <w:rPr>
                <w:rFonts w:eastAsia="SimSun" w:cstheme="minorHAnsi" w:hint="eastAsia"/>
                <w:sz w:val="28"/>
                <w:szCs w:val="28"/>
              </w:rPr>
              <w:t>工作人员准备释放气球</w:t>
            </w:r>
          </w:p>
          <w:p w14:paraId="156DBC41" w14:textId="5B3529A6" w:rsidR="00BC466E" w:rsidRDefault="000D26ED" w:rsidP="002553B6">
            <w:pPr>
              <w:tabs>
                <w:tab w:val="left" w:pos="2400"/>
              </w:tabs>
              <w:rPr>
                <w:rFonts w:eastAsia="SimSun" w:cstheme="minorHAnsi"/>
                <w:sz w:val="28"/>
                <w:szCs w:val="28"/>
              </w:rPr>
            </w:pPr>
            <w:r>
              <w:rPr>
                <w:rFonts w:eastAsia="SimSun" w:cstheme="minorHAnsi"/>
                <w:sz w:val="28"/>
                <w:szCs w:val="28"/>
              </w:rPr>
              <w:t>*Technician preparing the balloon launch</w:t>
            </w:r>
          </w:p>
          <w:p w14:paraId="218B9D0C" w14:textId="2EB1B1F3" w:rsidR="000D26ED" w:rsidRDefault="000D26ED" w:rsidP="002553B6">
            <w:pPr>
              <w:tabs>
                <w:tab w:val="left" w:pos="2400"/>
              </w:tabs>
              <w:rPr>
                <w:rFonts w:eastAsia="SimSun" w:cstheme="minorHAnsi"/>
                <w:sz w:val="28"/>
                <w:szCs w:val="28"/>
              </w:rPr>
            </w:pPr>
            <w:r>
              <w:rPr>
                <w:rFonts w:eastAsia="SimSun" w:cstheme="minorHAnsi"/>
                <w:sz w:val="28"/>
                <w:szCs w:val="28"/>
              </w:rPr>
              <w:t>H: There she is!</w:t>
            </w:r>
          </w:p>
          <w:p w14:paraId="3D3F65ED" w14:textId="134E6E74" w:rsidR="00AD0C72" w:rsidRDefault="00AD0C72" w:rsidP="002553B6">
            <w:pPr>
              <w:tabs>
                <w:tab w:val="left" w:pos="2400"/>
              </w:tabs>
              <w:rPr>
                <w:rFonts w:eastAsia="SimSun" w:cstheme="minorHAnsi"/>
                <w:sz w:val="28"/>
                <w:szCs w:val="28"/>
              </w:rPr>
            </w:pPr>
            <w:r>
              <w:rPr>
                <w:rFonts w:eastAsia="SimSun" w:cstheme="minorHAnsi" w:hint="eastAsia"/>
                <w:sz w:val="28"/>
                <w:szCs w:val="28"/>
              </w:rPr>
              <w:t>H</w:t>
            </w:r>
            <w:r>
              <w:rPr>
                <w:rFonts w:eastAsia="SimSun" w:cstheme="minorHAnsi" w:hint="eastAsia"/>
                <w:sz w:val="28"/>
                <w:szCs w:val="28"/>
              </w:rPr>
              <w:t>：就是这里了！</w:t>
            </w:r>
            <w:del w:id="347" w:author="Pei Yi LEONG (NEA)" w:date="2023-05-10T08:26:00Z">
              <w:r w:rsidDel="00280656">
                <w:rPr>
                  <w:rFonts w:eastAsia="SimSun" w:cstheme="minorHAnsi" w:hint="eastAsia"/>
                  <w:sz w:val="28"/>
                  <w:szCs w:val="28"/>
                </w:rPr>
                <w:delText>X</w:delText>
              </w:r>
            </w:del>
            <w:r>
              <w:rPr>
                <w:rFonts w:eastAsia="SimSun" w:cstheme="minorHAnsi" w:hint="eastAsia"/>
                <w:sz w:val="28"/>
                <w:szCs w:val="28"/>
              </w:rPr>
              <w:t>X</w:t>
            </w:r>
            <w:r>
              <w:rPr>
                <w:rFonts w:eastAsia="SimSun" w:cstheme="minorHAnsi" w:hint="eastAsia"/>
                <w:sz w:val="28"/>
                <w:szCs w:val="28"/>
              </w:rPr>
              <w:t>在那！</w:t>
            </w:r>
          </w:p>
          <w:p w14:paraId="106D21E1" w14:textId="720474CA" w:rsidR="00AD0C72" w:rsidRDefault="00AD0C72" w:rsidP="002553B6">
            <w:pPr>
              <w:tabs>
                <w:tab w:val="left" w:pos="2400"/>
              </w:tabs>
              <w:rPr>
                <w:rFonts w:eastAsia="SimSun" w:cstheme="minorHAnsi"/>
                <w:sz w:val="28"/>
                <w:szCs w:val="28"/>
              </w:rPr>
            </w:pPr>
          </w:p>
          <w:p w14:paraId="30016E75" w14:textId="045B74D8" w:rsidR="000D26ED" w:rsidRDefault="000D26ED" w:rsidP="002553B6">
            <w:pPr>
              <w:tabs>
                <w:tab w:val="left" w:pos="2400"/>
              </w:tabs>
              <w:rPr>
                <w:rFonts w:eastAsia="SimSun" w:cstheme="minorHAnsi"/>
                <w:sz w:val="28"/>
                <w:szCs w:val="28"/>
              </w:rPr>
            </w:pPr>
            <w:r w:rsidRPr="00706600">
              <w:rPr>
                <w:rFonts w:eastAsia="SimSun" w:cstheme="minorHAnsi"/>
                <w:sz w:val="28"/>
                <w:szCs w:val="28"/>
                <w:highlight w:val="yellow"/>
              </w:rPr>
              <w:t xml:space="preserve">S: Hello I am Pei Yi, a meteorologist. Welcome to the Upper Air Observatory. You are really </w:t>
            </w:r>
            <w:proofErr w:type="gramStart"/>
            <w:r w:rsidRPr="00706600">
              <w:rPr>
                <w:rFonts w:eastAsia="SimSun" w:cstheme="minorHAnsi"/>
                <w:sz w:val="28"/>
                <w:szCs w:val="28"/>
                <w:highlight w:val="yellow"/>
              </w:rPr>
              <w:t>punctual,</w:t>
            </w:r>
            <w:proofErr w:type="gramEnd"/>
            <w:r w:rsidRPr="00706600">
              <w:rPr>
                <w:rFonts w:eastAsia="SimSun" w:cstheme="minorHAnsi"/>
                <w:sz w:val="28"/>
                <w:szCs w:val="28"/>
                <w:highlight w:val="yellow"/>
              </w:rPr>
              <w:t xml:space="preserve"> we are just about to release the weather balloon.</w:t>
            </w:r>
            <w:r>
              <w:rPr>
                <w:rFonts w:eastAsia="SimSun" w:cstheme="minorHAnsi"/>
                <w:sz w:val="28"/>
                <w:szCs w:val="28"/>
              </w:rPr>
              <w:t xml:space="preserve"> </w:t>
            </w:r>
          </w:p>
          <w:p w14:paraId="650B4955" w14:textId="38C19F73" w:rsidR="00BC466E" w:rsidRDefault="00AD0C72" w:rsidP="002553B6">
            <w:pPr>
              <w:tabs>
                <w:tab w:val="left" w:pos="2400"/>
              </w:tabs>
              <w:rPr>
                <w:rFonts w:eastAsia="SimSun" w:cstheme="minorHAnsi"/>
                <w:sz w:val="28"/>
                <w:szCs w:val="28"/>
              </w:rPr>
            </w:pPr>
            <w:r w:rsidRPr="000C6A3C">
              <w:rPr>
                <w:rFonts w:eastAsia="SimSun" w:cstheme="minorHAnsi" w:hint="eastAsia"/>
                <w:sz w:val="28"/>
                <w:szCs w:val="28"/>
                <w:highlight w:val="yellow"/>
              </w:rPr>
              <w:t>S</w:t>
            </w:r>
            <w:r w:rsidRPr="000C6A3C">
              <w:rPr>
                <w:rFonts w:eastAsia="SimSun" w:cstheme="minorHAnsi" w:hint="eastAsia"/>
                <w:sz w:val="28"/>
                <w:szCs w:val="28"/>
                <w:highlight w:val="yellow"/>
              </w:rPr>
              <w:t>：</w:t>
            </w:r>
            <w:r w:rsidR="00CB3973" w:rsidRPr="000C6A3C">
              <w:rPr>
                <w:rFonts w:eastAsia="SimSun" w:cstheme="minorHAnsi" w:hint="eastAsia"/>
                <w:sz w:val="28"/>
                <w:szCs w:val="28"/>
                <w:highlight w:val="yellow"/>
              </w:rPr>
              <w:t>H</w:t>
            </w:r>
            <w:r w:rsidR="00CB3973" w:rsidRPr="000C6A3C">
              <w:rPr>
                <w:rFonts w:eastAsia="SimSun" w:cstheme="minorHAnsi"/>
                <w:sz w:val="28"/>
                <w:szCs w:val="28"/>
                <w:highlight w:val="yellow"/>
              </w:rPr>
              <w:t xml:space="preserve">ello! </w:t>
            </w:r>
            <w:r w:rsidR="00CB3973" w:rsidRPr="000C6A3C">
              <w:rPr>
                <w:rFonts w:eastAsia="SimSun" w:cstheme="minorHAnsi" w:hint="eastAsia"/>
                <w:sz w:val="28"/>
                <w:szCs w:val="28"/>
                <w:highlight w:val="yellow"/>
              </w:rPr>
              <w:t>我是</w:t>
            </w:r>
            <w:ins w:id="348" w:author="Pei Yi LEONG (NEA)" w:date="2023-05-05T13:36:00Z">
              <w:r w:rsidR="00F66266">
                <w:rPr>
                  <w:rFonts w:eastAsia="SimSun" w:cstheme="minorHAnsi" w:hint="eastAsia"/>
                  <w:sz w:val="28"/>
                  <w:szCs w:val="28"/>
                  <w:highlight w:val="yellow"/>
                </w:rPr>
                <w:t>佩仪</w:t>
              </w:r>
            </w:ins>
            <w:del w:id="349" w:author="Pei Yi LEONG (NEA)" w:date="2023-05-05T13:36:00Z">
              <w:r w:rsidR="00CB3973" w:rsidRPr="000C6A3C" w:rsidDel="00F66266">
                <w:rPr>
                  <w:rFonts w:eastAsia="SimSun" w:cstheme="minorHAnsi" w:hint="eastAsia"/>
                  <w:sz w:val="28"/>
                  <w:szCs w:val="28"/>
                  <w:highlight w:val="yellow"/>
                </w:rPr>
                <w:delText>XX</w:delText>
              </w:r>
            </w:del>
            <w:r w:rsidR="00CB3973" w:rsidRPr="000C6A3C">
              <w:rPr>
                <w:rFonts w:eastAsia="SimSun" w:cstheme="minorHAnsi" w:hint="eastAsia"/>
                <w:sz w:val="28"/>
                <w:szCs w:val="28"/>
                <w:highlight w:val="yellow"/>
              </w:rPr>
              <w:t>，</w:t>
            </w:r>
            <w:ins w:id="350" w:author="Pei Yi LEONG (NEA)" w:date="2023-05-05T13:36:00Z">
              <w:r w:rsidR="00F66266">
                <w:rPr>
                  <w:rFonts w:eastAsia="SimSun" w:cstheme="minorHAnsi" w:hint="eastAsia"/>
                  <w:sz w:val="28"/>
                  <w:szCs w:val="28"/>
                  <w:highlight w:val="yellow"/>
                </w:rPr>
                <w:t>是一名气象</w:t>
              </w:r>
            </w:ins>
            <w:ins w:id="351" w:author="Pei Yi LEONG (NEA)" w:date="2023-05-10T08:30:00Z">
              <w:r w:rsidR="00280656">
                <w:rPr>
                  <w:rFonts w:eastAsia="SimSun" w:cstheme="minorHAnsi" w:hint="eastAsia"/>
                  <w:sz w:val="28"/>
                  <w:szCs w:val="28"/>
                  <w:highlight w:val="yellow"/>
                </w:rPr>
                <w:t>员</w:t>
              </w:r>
            </w:ins>
            <w:r w:rsidR="00CB3973" w:rsidRPr="000C6A3C">
              <w:rPr>
                <w:rFonts w:eastAsia="SimSun" w:cstheme="minorHAnsi" w:hint="eastAsia"/>
                <w:sz w:val="28"/>
                <w:szCs w:val="28"/>
                <w:highlight w:val="yellow"/>
              </w:rPr>
              <w:t>（</w:t>
            </w:r>
            <w:r w:rsidR="00CB3973" w:rsidRPr="000C6A3C">
              <w:rPr>
                <w:rFonts w:eastAsia="SimSun" w:cstheme="minorHAnsi" w:hint="eastAsia"/>
                <w:sz w:val="28"/>
                <w:szCs w:val="28"/>
                <w:highlight w:val="yellow"/>
              </w:rPr>
              <w:t>job</w:t>
            </w:r>
            <w:r w:rsidR="00CB3973" w:rsidRPr="000C6A3C">
              <w:rPr>
                <w:rFonts w:eastAsia="SimSun" w:cstheme="minorHAnsi"/>
                <w:sz w:val="28"/>
                <w:szCs w:val="28"/>
                <w:highlight w:val="yellow"/>
              </w:rPr>
              <w:t xml:space="preserve"> </w:t>
            </w:r>
            <w:r w:rsidR="00CB3973" w:rsidRPr="000C6A3C">
              <w:rPr>
                <w:rFonts w:eastAsia="SimSun" w:cstheme="minorHAnsi" w:hint="eastAsia"/>
                <w:sz w:val="28"/>
                <w:szCs w:val="28"/>
                <w:highlight w:val="yellow"/>
              </w:rPr>
              <w:t>title</w:t>
            </w:r>
            <w:r w:rsidR="00CB3973" w:rsidRPr="000C6A3C">
              <w:rPr>
                <w:rFonts w:eastAsia="SimSun" w:cstheme="minorHAnsi" w:hint="eastAsia"/>
                <w:sz w:val="28"/>
                <w:szCs w:val="28"/>
                <w:highlight w:val="yellow"/>
              </w:rPr>
              <w:t>）。</w:t>
            </w:r>
            <w:ins w:id="352" w:author="Pei Yi LEONG (NEA)" w:date="2023-05-05T13:36:00Z">
              <w:r w:rsidR="00F66266">
                <w:rPr>
                  <w:rFonts w:eastAsia="SimSun" w:cstheme="minorHAnsi" w:hint="eastAsia"/>
                  <w:sz w:val="28"/>
                  <w:szCs w:val="28"/>
                  <w:highlight w:val="yellow"/>
                </w:rPr>
                <w:t>欢迎来到</w:t>
              </w:r>
            </w:ins>
            <w:ins w:id="353" w:author="Pei Yi LEONG (NEA)" w:date="2023-05-05T13:45:00Z">
              <w:r w:rsidR="00F66266">
                <w:rPr>
                  <w:rFonts w:eastAsia="SimSun" w:cstheme="minorHAnsi" w:hint="eastAsia"/>
                  <w:sz w:val="28"/>
                  <w:szCs w:val="28"/>
                  <w:highlight w:val="yellow"/>
                </w:rPr>
                <w:t>位于</w:t>
              </w:r>
            </w:ins>
            <w:ins w:id="354" w:author="Pei Yi LEONG (NEA)" w:date="2023-05-05T13:36:00Z">
              <w:r w:rsidR="00F66266">
                <w:rPr>
                  <w:rFonts w:eastAsia="SimSun" w:cstheme="minorHAnsi" w:hint="eastAsia"/>
                  <w:sz w:val="28"/>
                  <w:szCs w:val="28"/>
                  <w:highlight w:val="yellow"/>
                </w:rPr>
                <w:t>新加坡</w:t>
              </w:r>
            </w:ins>
            <w:ins w:id="355" w:author="Pei Yi LEONG (NEA)" w:date="2023-05-05T13:45:00Z">
              <w:r w:rsidR="00F66266">
                <w:rPr>
                  <w:rFonts w:eastAsia="SimSun" w:cstheme="minorHAnsi" w:hint="eastAsia"/>
                  <w:sz w:val="28"/>
                  <w:szCs w:val="28"/>
                  <w:highlight w:val="yellow"/>
                </w:rPr>
                <w:t>气候研究中心</w:t>
              </w:r>
            </w:ins>
            <w:ins w:id="356" w:author="Pei Yi LEONG (NEA)" w:date="2023-05-05T13:46:00Z">
              <w:r w:rsidR="00F66266">
                <w:rPr>
                  <w:rFonts w:eastAsia="SimSun" w:cstheme="minorHAnsi" w:hint="eastAsia"/>
                  <w:sz w:val="28"/>
                  <w:szCs w:val="28"/>
                  <w:highlight w:val="yellow"/>
                </w:rPr>
                <w:t>的</w:t>
              </w:r>
            </w:ins>
            <w:ins w:id="357" w:author="Pei Yi LEONG (NEA)" w:date="2023-05-05T13:36:00Z">
              <w:r w:rsidR="00F66266">
                <w:rPr>
                  <w:rFonts w:eastAsia="SimSun" w:cstheme="minorHAnsi" w:hint="eastAsia"/>
                  <w:sz w:val="28"/>
                  <w:szCs w:val="28"/>
                  <w:highlight w:val="yellow"/>
                </w:rPr>
                <w:t>高空观测站</w:t>
              </w:r>
              <w:r w:rsidR="00F66266">
                <w:rPr>
                  <w:rFonts w:eastAsia="SimSun" w:cstheme="minorHAnsi" w:hint="eastAsia"/>
                  <w:sz w:val="28"/>
                  <w:szCs w:val="28"/>
                  <w:highlight w:val="yellow"/>
                </w:rPr>
                <w:t>(</w:t>
              </w:r>
              <w:r w:rsidR="00F66266">
                <w:rPr>
                  <w:rFonts w:eastAsia="SimSun" w:cstheme="minorHAnsi"/>
                  <w:sz w:val="28"/>
                  <w:szCs w:val="28"/>
                  <w:highlight w:val="yellow"/>
                </w:rPr>
                <w:t xml:space="preserve">Upper </w:t>
              </w:r>
            </w:ins>
            <w:ins w:id="358" w:author="Pei Yi LEONG (NEA)" w:date="2023-05-05T13:37:00Z">
              <w:r w:rsidR="00F66266">
                <w:rPr>
                  <w:rFonts w:eastAsia="SimSun" w:cstheme="minorHAnsi"/>
                  <w:sz w:val="28"/>
                  <w:szCs w:val="28"/>
                  <w:highlight w:val="yellow"/>
                </w:rPr>
                <w:t xml:space="preserve">Air </w:t>
              </w:r>
              <w:proofErr w:type="gramStart"/>
              <w:r w:rsidR="00F66266">
                <w:rPr>
                  <w:rFonts w:eastAsia="SimSun" w:cstheme="minorHAnsi"/>
                  <w:sz w:val="28"/>
                  <w:szCs w:val="28"/>
                  <w:highlight w:val="yellow"/>
                </w:rPr>
                <w:t>Observatory)</w:t>
              </w:r>
              <w:r w:rsidR="00F66266">
                <w:rPr>
                  <w:rFonts w:eastAsia="SimSun" w:cstheme="minorHAnsi" w:hint="eastAsia"/>
                  <w:sz w:val="28"/>
                  <w:szCs w:val="28"/>
                  <w:highlight w:val="yellow"/>
                </w:rPr>
                <w:t>。</w:t>
              </w:r>
            </w:ins>
            <w:proofErr w:type="gramEnd"/>
            <w:r w:rsidR="00CB3973" w:rsidRPr="000C6A3C">
              <w:rPr>
                <w:rFonts w:eastAsia="SimSun" w:cstheme="minorHAnsi" w:hint="eastAsia"/>
                <w:sz w:val="28"/>
                <w:szCs w:val="28"/>
                <w:highlight w:val="yellow"/>
              </w:rPr>
              <w:t>你们很准时，我们正要准备</w:t>
            </w:r>
            <w:r w:rsidR="00C17AA8" w:rsidRPr="000C6A3C">
              <w:rPr>
                <w:rFonts w:eastAsia="SimSun" w:cstheme="minorHAnsi" w:hint="eastAsia"/>
                <w:sz w:val="28"/>
                <w:szCs w:val="28"/>
                <w:highlight w:val="yellow"/>
              </w:rPr>
              <w:t>释放“气象气球”。</w:t>
            </w:r>
          </w:p>
          <w:p w14:paraId="542CEB7D" w14:textId="439E2948" w:rsidR="00BC466E" w:rsidRDefault="00BC466E" w:rsidP="002553B6">
            <w:pPr>
              <w:tabs>
                <w:tab w:val="left" w:pos="2400"/>
              </w:tabs>
              <w:rPr>
                <w:rFonts w:eastAsia="SimSun" w:cstheme="minorHAnsi"/>
                <w:sz w:val="28"/>
                <w:szCs w:val="28"/>
              </w:rPr>
            </w:pPr>
          </w:p>
          <w:p w14:paraId="25A28C72" w14:textId="56D94A78" w:rsidR="000D26ED" w:rsidRDefault="000D26ED" w:rsidP="002553B6">
            <w:pPr>
              <w:tabs>
                <w:tab w:val="left" w:pos="2400"/>
              </w:tabs>
              <w:rPr>
                <w:rFonts w:eastAsia="SimSun" w:cstheme="minorHAnsi"/>
                <w:sz w:val="28"/>
                <w:szCs w:val="28"/>
              </w:rPr>
            </w:pPr>
            <w:r>
              <w:rPr>
                <w:rFonts w:eastAsia="SimSun" w:cstheme="minorHAnsi"/>
                <w:sz w:val="28"/>
                <w:szCs w:val="28"/>
              </w:rPr>
              <w:t xml:space="preserve">B: Yu Jia reminded us to be punctual. Do you release the weather balloon </w:t>
            </w:r>
            <w:proofErr w:type="spellStart"/>
            <w:r>
              <w:rPr>
                <w:rFonts w:eastAsia="SimSun" w:cstheme="minorHAnsi"/>
                <w:sz w:val="28"/>
                <w:szCs w:val="28"/>
              </w:rPr>
              <w:t>everyday</w:t>
            </w:r>
            <w:proofErr w:type="spellEnd"/>
            <w:r>
              <w:rPr>
                <w:rFonts w:eastAsia="SimSun" w:cstheme="minorHAnsi"/>
                <w:sz w:val="28"/>
                <w:szCs w:val="28"/>
              </w:rPr>
              <w:t xml:space="preserve">? </w:t>
            </w:r>
          </w:p>
          <w:p w14:paraId="78B9EB06" w14:textId="6A57AEE7" w:rsidR="005E36FB" w:rsidRDefault="00D20EFD" w:rsidP="002553B6">
            <w:pPr>
              <w:tabs>
                <w:tab w:val="left" w:pos="2400"/>
              </w:tabs>
              <w:rPr>
                <w:rFonts w:eastAsia="SimSun" w:cstheme="minorHAnsi"/>
                <w:sz w:val="28"/>
                <w:szCs w:val="28"/>
              </w:rPr>
            </w:pPr>
            <w:r>
              <w:rPr>
                <w:rFonts w:eastAsia="SimSun" w:cstheme="minorHAnsi" w:hint="eastAsia"/>
                <w:sz w:val="28"/>
                <w:szCs w:val="28"/>
              </w:rPr>
              <w:t>B</w:t>
            </w:r>
            <w:r w:rsidR="00E15E8E">
              <w:rPr>
                <w:rFonts w:eastAsia="SimSun" w:cstheme="minorHAnsi" w:hint="eastAsia"/>
                <w:sz w:val="28"/>
                <w:szCs w:val="28"/>
              </w:rPr>
              <w:t>：</w:t>
            </w:r>
            <w:r>
              <w:rPr>
                <w:rFonts w:eastAsia="SimSun" w:cstheme="minorHAnsi" w:hint="eastAsia"/>
                <w:sz w:val="28"/>
                <w:szCs w:val="28"/>
              </w:rPr>
              <w:t>虞嘉</w:t>
            </w:r>
            <w:r w:rsidR="00E55203">
              <w:rPr>
                <w:rFonts w:eastAsia="SimSun" w:cstheme="minorHAnsi" w:hint="eastAsia"/>
                <w:sz w:val="28"/>
                <w:szCs w:val="28"/>
              </w:rPr>
              <w:t>叮咛我们一定要准时。</w:t>
            </w:r>
            <w:proofErr w:type="gramStart"/>
            <w:r w:rsidR="00C17AA8">
              <w:rPr>
                <w:rFonts w:eastAsia="SimSun" w:cstheme="minorHAnsi" w:hint="eastAsia"/>
                <w:sz w:val="28"/>
                <w:szCs w:val="28"/>
              </w:rPr>
              <w:t>你们</w:t>
            </w:r>
            <w:r w:rsidR="00322B53">
              <w:rPr>
                <w:rFonts w:eastAsia="SimSun" w:cstheme="minorHAnsi" w:hint="eastAsia"/>
                <w:sz w:val="28"/>
                <w:szCs w:val="28"/>
              </w:rPr>
              <w:t>每天</w:t>
            </w:r>
            <w:r w:rsidR="00E55203">
              <w:rPr>
                <w:rFonts w:eastAsia="SimSun" w:cstheme="minorHAnsi" w:hint="eastAsia"/>
                <w:sz w:val="28"/>
                <w:szCs w:val="28"/>
              </w:rPr>
              <w:t>都会</w:t>
            </w:r>
            <w:r w:rsidR="005E36FB">
              <w:rPr>
                <w:rFonts w:eastAsia="SimSun" w:cstheme="minorHAnsi" w:hint="eastAsia"/>
                <w:sz w:val="28"/>
                <w:szCs w:val="28"/>
              </w:rPr>
              <w:t>释放“</w:t>
            </w:r>
            <w:proofErr w:type="gramEnd"/>
            <w:r w:rsidR="005E36FB">
              <w:rPr>
                <w:rFonts w:eastAsia="SimSun" w:cstheme="minorHAnsi" w:hint="eastAsia"/>
                <w:sz w:val="28"/>
                <w:szCs w:val="28"/>
              </w:rPr>
              <w:t>气象气球”</w:t>
            </w:r>
            <w:r w:rsidR="00E55203">
              <w:rPr>
                <w:rFonts w:eastAsia="SimSun" w:cstheme="minorHAnsi" w:hint="eastAsia"/>
                <w:sz w:val="28"/>
                <w:szCs w:val="28"/>
              </w:rPr>
              <w:t>吗</w:t>
            </w:r>
            <w:r w:rsidR="005E36FB">
              <w:rPr>
                <w:rFonts w:eastAsia="SimSun" w:cstheme="minorHAnsi" w:hint="eastAsia"/>
                <w:sz w:val="28"/>
                <w:szCs w:val="28"/>
              </w:rPr>
              <w:t>？</w:t>
            </w:r>
          </w:p>
          <w:p w14:paraId="6214E324" w14:textId="690ABCD3" w:rsidR="005E36FB" w:rsidRDefault="005E36FB" w:rsidP="002553B6">
            <w:pPr>
              <w:tabs>
                <w:tab w:val="left" w:pos="2400"/>
              </w:tabs>
              <w:rPr>
                <w:rFonts w:eastAsia="SimSun" w:cstheme="minorHAnsi"/>
                <w:sz w:val="28"/>
                <w:szCs w:val="28"/>
              </w:rPr>
            </w:pPr>
          </w:p>
          <w:p w14:paraId="5BFAE5AF" w14:textId="3EF74148" w:rsidR="000D26ED" w:rsidRDefault="000D26ED" w:rsidP="002553B6">
            <w:pPr>
              <w:tabs>
                <w:tab w:val="left" w:pos="2400"/>
              </w:tabs>
              <w:rPr>
                <w:rFonts w:eastAsia="SimSun" w:cstheme="minorHAnsi"/>
                <w:sz w:val="28"/>
                <w:szCs w:val="28"/>
              </w:rPr>
            </w:pPr>
            <w:r w:rsidRPr="00706600">
              <w:rPr>
                <w:rFonts w:eastAsia="SimSun" w:cstheme="minorHAnsi"/>
                <w:sz w:val="28"/>
                <w:szCs w:val="28"/>
                <w:highlight w:val="yellow"/>
              </w:rPr>
              <w:t xml:space="preserve">S: Yes, we release the weather balloon twice a day, once at 7.30am and the other at 6.40pm. It is </w:t>
            </w:r>
            <w:r w:rsidR="0072795E" w:rsidRPr="00706600">
              <w:rPr>
                <w:rFonts w:eastAsia="SimSun" w:cstheme="minorHAnsi"/>
                <w:sz w:val="28"/>
                <w:szCs w:val="28"/>
                <w:highlight w:val="yellow"/>
              </w:rPr>
              <w:t xml:space="preserve">almost 7.30am, and we are about to release the weather balloon. You can </w:t>
            </w:r>
            <w:proofErr w:type="gramStart"/>
            <w:r w:rsidR="0072795E" w:rsidRPr="00706600">
              <w:rPr>
                <w:rFonts w:eastAsia="SimSun" w:cstheme="minorHAnsi"/>
                <w:sz w:val="28"/>
                <w:szCs w:val="28"/>
                <w:highlight w:val="yellow"/>
              </w:rPr>
              <w:t>take a look</w:t>
            </w:r>
            <w:proofErr w:type="gramEnd"/>
            <w:r w:rsidR="0072795E" w:rsidRPr="00706600">
              <w:rPr>
                <w:rFonts w:eastAsia="SimSun" w:cstheme="minorHAnsi"/>
                <w:sz w:val="28"/>
                <w:szCs w:val="28"/>
                <w:highlight w:val="yellow"/>
              </w:rPr>
              <w:t>…</w:t>
            </w:r>
            <w:r w:rsidR="0072795E">
              <w:rPr>
                <w:rFonts w:eastAsia="SimSun" w:cstheme="minorHAnsi"/>
                <w:sz w:val="28"/>
                <w:szCs w:val="28"/>
              </w:rPr>
              <w:t xml:space="preserve"> </w:t>
            </w:r>
          </w:p>
          <w:p w14:paraId="321C229F" w14:textId="77508CD5" w:rsidR="00E15E8E" w:rsidRDefault="005E36FB" w:rsidP="002553B6">
            <w:pPr>
              <w:tabs>
                <w:tab w:val="left" w:pos="2400"/>
              </w:tabs>
              <w:rPr>
                <w:rFonts w:eastAsia="SimSun" w:cstheme="minorHAnsi"/>
                <w:sz w:val="28"/>
                <w:szCs w:val="28"/>
              </w:rPr>
            </w:pPr>
            <w:r w:rsidRPr="000C6A3C">
              <w:rPr>
                <w:rFonts w:eastAsia="SimSun" w:cstheme="minorHAnsi" w:hint="eastAsia"/>
                <w:sz w:val="28"/>
                <w:szCs w:val="28"/>
                <w:highlight w:val="yellow"/>
              </w:rPr>
              <w:t>S</w:t>
            </w:r>
            <w:r w:rsidRPr="000C6A3C">
              <w:rPr>
                <w:rFonts w:eastAsia="SimSun" w:cstheme="minorHAnsi" w:hint="eastAsia"/>
                <w:sz w:val="28"/>
                <w:szCs w:val="28"/>
                <w:highlight w:val="yellow"/>
              </w:rPr>
              <w:t>：</w:t>
            </w:r>
            <w:r w:rsidR="00E55203" w:rsidRPr="000C6A3C">
              <w:rPr>
                <w:rFonts w:eastAsia="SimSun" w:cstheme="minorHAnsi" w:hint="eastAsia"/>
                <w:sz w:val="28"/>
                <w:szCs w:val="28"/>
                <w:highlight w:val="yellow"/>
              </w:rPr>
              <w:t>是的，我们</w:t>
            </w:r>
            <w:r w:rsidR="00E15E8E" w:rsidRPr="000C6A3C">
              <w:rPr>
                <w:rFonts w:eastAsia="SimSun" w:cstheme="minorHAnsi" w:hint="eastAsia"/>
                <w:sz w:val="28"/>
                <w:szCs w:val="28"/>
                <w:highlight w:val="yellow"/>
              </w:rPr>
              <w:t>每天</w:t>
            </w:r>
            <w:del w:id="359" w:author="Pei Yi LEONG (NEA)" w:date="2023-05-10T11:04:00Z">
              <w:r w:rsidR="004B1C0A" w:rsidRPr="000C6A3C" w:rsidDel="000D26ED">
                <w:rPr>
                  <w:rFonts w:eastAsia="SimSun" w:cstheme="minorHAnsi" w:hint="eastAsia"/>
                  <w:sz w:val="28"/>
                  <w:szCs w:val="28"/>
                  <w:highlight w:val="yellow"/>
                </w:rPr>
                <w:delText>必须</w:delText>
              </w:r>
            </w:del>
            <w:proofErr w:type="gramStart"/>
            <w:r w:rsidR="00E55203" w:rsidRPr="000C6A3C">
              <w:rPr>
                <w:rFonts w:eastAsia="SimSun" w:cstheme="minorHAnsi" w:hint="eastAsia"/>
                <w:sz w:val="28"/>
                <w:szCs w:val="28"/>
                <w:highlight w:val="yellow"/>
              </w:rPr>
              <w:t>释放</w:t>
            </w:r>
            <w:r w:rsidR="004B1C0A" w:rsidRPr="000C6A3C">
              <w:rPr>
                <w:rFonts w:eastAsia="SimSun" w:cstheme="minorHAnsi" w:hint="eastAsia"/>
                <w:sz w:val="28"/>
                <w:szCs w:val="28"/>
                <w:highlight w:val="yellow"/>
              </w:rPr>
              <w:t>“</w:t>
            </w:r>
            <w:proofErr w:type="gramEnd"/>
            <w:r w:rsidR="004B1C0A" w:rsidRPr="000C6A3C">
              <w:rPr>
                <w:rFonts w:eastAsia="SimSun" w:cstheme="minorHAnsi" w:hint="eastAsia"/>
                <w:sz w:val="28"/>
                <w:szCs w:val="28"/>
                <w:highlight w:val="yellow"/>
              </w:rPr>
              <w:t>气象</w:t>
            </w:r>
            <w:r w:rsidR="00E55203" w:rsidRPr="000C6A3C">
              <w:rPr>
                <w:rFonts w:eastAsia="SimSun" w:cstheme="minorHAnsi" w:hint="eastAsia"/>
                <w:sz w:val="28"/>
                <w:szCs w:val="28"/>
                <w:highlight w:val="yellow"/>
              </w:rPr>
              <w:t>气球</w:t>
            </w:r>
            <w:r w:rsidR="004B1C0A" w:rsidRPr="000C6A3C">
              <w:rPr>
                <w:rFonts w:eastAsia="SimSun" w:cstheme="minorHAnsi" w:hint="eastAsia"/>
                <w:sz w:val="28"/>
                <w:szCs w:val="28"/>
                <w:highlight w:val="yellow"/>
              </w:rPr>
              <w:t>”</w:t>
            </w:r>
            <w:r w:rsidR="00E55203" w:rsidRPr="000C6A3C">
              <w:rPr>
                <w:rFonts w:eastAsia="SimSun" w:cstheme="minorHAnsi" w:hint="eastAsia"/>
                <w:sz w:val="28"/>
                <w:szCs w:val="28"/>
                <w:highlight w:val="yellow"/>
              </w:rPr>
              <w:t>2</w:t>
            </w:r>
            <w:r w:rsidR="00E55203" w:rsidRPr="000C6A3C">
              <w:rPr>
                <w:rFonts w:eastAsia="SimSun" w:cstheme="minorHAnsi" w:hint="eastAsia"/>
                <w:sz w:val="28"/>
                <w:szCs w:val="28"/>
                <w:highlight w:val="yellow"/>
              </w:rPr>
              <w:t>次，</w:t>
            </w:r>
            <w:r w:rsidR="00A01630" w:rsidRPr="000C6A3C">
              <w:rPr>
                <w:rFonts w:eastAsia="SimSun" w:cstheme="minorHAnsi" w:hint="eastAsia"/>
                <w:sz w:val="28"/>
                <w:szCs w:val="28"/>
                <w:highlight w:val="yellow"/>
              </w:rPr>
              <w:t>一次在</w:t>
            </w:r>
            <w:r w:rsidR="00E15E8E" w:rsidRPr="000C6A3C">
              <w:rPr>
                <w:rFonts w:eastAsia="SimSun" w:cstheme="minorHAnsi" w:hint="eastAsia"/>
                <w:sz w:val="28"/>
                <w:szCs w:val="28"/>
                <w:highlight w:val="yellow"/>
              </w:rPr>
              <w:t>早上</w:t>
            </w:r>
            <w:r w:rsidR="00A01630" w:rsidRPr="000C6A3C">
              <w:rPr>
                <w:rFonts w:eastAsia="SimSun" w:cstheme="minorHAnsi" w:hint="eastAsia"/>
                <w:sz w:val="28"/>
                <w:szCs w:val="28"/>
                <w:highlight w:val="yellow"/>
              </w:rPr>
              <w:t>7</w:t>
            </w:r>
            <w:r w:rsidR="00A01630" w:rsidRPr="000C6A3C">
              <w:rPr>
                <w:rFonts w:eastAsia="SimSun" w:cstheme="minorHAnsi"/>
                <w:sz w:val="28"/>
                <w:szCs w:val="28"/>
                <w:highlight w:val="yellow"/>
              </w:rPr>
              <w:t>.30</w:t>
            </w:r>
            <w:r w:rsidR="00A01630" w:rsidRPr="000C6A3C">
              <w:rPr>
                <w:rFonts w:eastAsia="SimSun" w:cstheme="minorHAnsi" w:hint="eastAsia"/>
                <w:sz w:val="28"/>
                <w:szCs w:val="28"/>
                <w:highlight w:val="yellow"/>
              </w:rPr>
              <w:t>am</w:t>
            </w:r>
            <w:r w:rsidR="00A01630" w:rsidRPr="000C6A3C">
              <w:rPr>
                <w:rFonts w:eastAsia="SimSun" w:cstheme="minorHAnsi" w:hint="eastAsia"/>
                <w:sz w:val="28"/>
                <w:szCs w:val="28"/>
                <w:highlight w:val="yellow"/>
              </w:rPr>
              <w:t>，另一次在</w:t>
            </w:r>
            <w:r w:rsidR="00E15E8E" w:rsidRPr="000C6A3C">
              <w:rPr>
                <w:rFonts w:eastAsia="SimSun" w:cstheme="minorHAnsi" w:hint="eastAsia"/>
                <w:sz w:val="28"/>
                <w:szCs w:val="28"/>
                <w:highlight w:val="yellow"/>
              </w:rPr>
              <w:t>傍晚</w:t>
            </w:r>
            <w:ins w:id="360" w:author="Pei Yi LEONG (NEA)" w:date="2023-05-05T13:15:00Z">
              <w:r w:rsidR="004F210F">
                <w:rPr>
                  <w:rFonts w:eastAsia="SimSun" w:cstheme="minorHAnsi" w:hint="eastAsia"/>
                  <w:sz w:val="28"/>
                  <w:szCs w:val="28"/>
                  <w:highlight w:val="yellow"/>
                </w:rPr>
                <w:t>6</w:t>
              </w:r>
              <w:r w:rsidR="004F210F">
                <w:rPr>
                  <w:rFonts w:eastAsia="SimSun" w:cstheme="minorHAnsi"/>
                  <w:sz w:val="28"/>
                  <w:szCs w:val="28"/>
                  <w:highlight w:val="yellow"/>
                </w:rPr>
                <w:t>.40</w:t>
              </w:r>
            </w:ins>
            <w:del w:id="361" w:author="Pei Yi LEONG (NEA)" w:date="2023-05-05T13:15:00Z">
              <w:r w:rsidR="00E15E8E" w:rsidRPr="000C6A3C" w:rsidDel="004F210F">
                <w:rPr>
                  <w:rFonts w:eastAsia="SimSun" w:cstheme="minorHAnsi" w:hint="eastAsia"/>
                  <w:sz w:val="28"/>
                  <w:szCs w:val="28"/>
                  <w:highlight w:val="yellow"/>
                </w:rPr>
                <w:delText>7</w:delText>
              </w:r>
              <w:r w:rsidR="00A01630" w:rsidRPr="000C6A3C" w:rsidDel="004F210F">
                <w:rPr>
                  <w:rFonts w:eastAsia="SimSun" w:cstheme="minorHAnsi" w:hint="eastAsia"/>
                  <w:sz w:val="28"/>
                  <w:szCs w:val="28"/>
                  <w:highlight w:val="yellow"/>
                </w:rPr>
                <w:delText>.</w:delText>
              </w:r>
              <w:r w:rsidR="00A01630" w:rsidRPr="000C6A3C" w:rsidDel="004F210F">
                <w:rPr>
                  <w:rFonts w:eastAsia="SimSun" w:cstheme="minorHAnsi"/>
                  <w:sz w:val="28"/>
                  <w:szCs w:val="28"/>
                  <w:highlight w:val="yellow"/>
                </w:rPr>
                <w:delText>30</w:delText>
              </w:r>
            </w:del>
            <w:r w:rsidR="00A01630" w:rsidRPr="000C6A3C">
              <w:rPr>
                <w:rFonts w:eastAsia="SimSun" w:cstheme="minorHAnsi"/>
                <w:sz w:val="28"/>
                <w:szCs w:val="28"/>
                <w:highlight w:val="yellow"/>
              </w:rPr>
              <w:t>pm</w:t>
            </w:r>
            <w:r w:rsidR="00EC2225" w:rsidRPr="000C6A3C">
              <w:rPr>
                <w:rFonts w:eastAsia="SimSun" w:cstheme="minorHAnsi" w:hint="eastAsia"/>
                <w:sz w:val="28"/>
                <w:szCs w:val="28"/>
                <w:highlight w:val="yellow"/>
              </w:rPr>
              <w:t>。</w:t>
            </w:r>
            <w:r w:rsidR="004B2023" w:rsidRPr="000C6A3C">
              <w:rPr>
                <w:rFonts w:eastAsia="SimSun" w:cstheme="minorHAnsi" w:hint="eastAsia"/>
                <w:sz w:val="28"/>
                <w:szCs w:val="28"/>
                <w:highlight w:val="yellow"/>
              </w:rPr>
              <w:t>现在已经是</w:t>
            </w:r>
            <w:r w:rsidR="004B2023" w:rsidRPr="000C6A3C">
              <w:rPr>
                <w:rFonts w:eastAsia="SimSun" w:cstheme="minorHAnsi" w:hint="eastAsia"/>
                <w:sz w:val="28"/>
                <w:szCs w:val="28"/>
                <w:highlight w:val="yellow"/>
              </w:rPr>
              <w:t>7.</w:t>
            </w:r>
            <w:r w:rsidR="004B2023" w:rsidRPr="000C6A3C">
              <w:rPr>
                <w:rFonts w:eastAsia="SimSun" w:cstheme="minorHAnsi"/>
                <w:sz w:val="28"/>
                <w:szCs w:val="28"/>
                <w:highlight w:val="yellow"/>
              </w:rPr>
              <w:t>30am</w:t>
            </w:r>
            <w:r w:rsidR="004B1C0A" w:rsidRPr="000C6A3C">
              <w:rPr>
                <w:rFonts w:eastAsia="SimSun" w:cstheme="minorHAnsi" w:hint="eastAsia"/>
                <w:sz w:val="28"/>
                <w:szCs w:val="28"/>
                <w:highlight w:val="yellow"/>
              </w:rPr>
              <w:t>，</w:t>
            </w:r>
            <w:r w:rsidR="004B2023" w:rsidRPr="000C6A3C">
              <w:rPr>
                <w:rFonts w:eastAsia="SimSun" w:cstheme="minorHAnsi" w:hint="eastAsia"/>
                <w:sz w:val="28"/>
                <w:szCs w:val="28"/>
                <w:highlight w:val="yellow"/>
              </w:rPr>
              <w:t>我们要</w:t>
            </w:r>
            <w:r w:rsidR="00357D01" w:rsidRPr="000C6A3C">
              <w:rPr>
                <w:rFonts w:eastAsia="SimSun" w:cstheme="minorHAnsi" w:hint="eastAsia"/>
                <w:sz w:val="28"/>
                <w:szCs w:val="28"/>
                <w:highlight w:val="yellow"/>
              </w:rPr>
              <w:t>释放气球了，你们可以</w:t>
            </w:r>
            <w:r w:rsidR="001467B3" w:rsidRPr="000C6A3C">
              <w:rPr>
                <w:rFonts w:eastAsia="SimSun" w:cstheme="minorHAnsi" w:hint="eastAsia"/>
                <w:sz w:val="28"/>
                <w:szCs w:val="28"/>
                <w:highlight w:val="yellow"/>
              </w:rPr>
              <w:t>看看</w:t>
            </w:r>
            <w:r w:rsidR="001467B3" w:rsidRPr="000C6A3C">
              <w:rPr>
                <w:rFonts w:eastAsia="SimSun" w:cstheme="minorHAnsi"/>
                <w:sz w:val="28"/>
                <w:szCs w:val="28"/>
                <w:highlight w:val="yellow"/>
              </w:rPr>
              <w:t>…</w:t>
            </w:r>
          </w:p>
          <w:p w14:paraId="0D801F52" w14:textId="56D15483" w:rsidR="001467B3" w:rsidRDefault="001467B3" w:rsidP="002553B6">
            <w:pPr>
              <w:tabs>
                <w:tab w:val="left" w:pos="2400"/>
              </w:tabs>
              <w:rPr>
                <w:rFonts w:eastAsia="SimSun" w:cstheme="minorHAnsi"/>
                <w:sz w:val="28"/>
                <w:szCs w:val="28"/>
              </w:rPr>
            </w:pPr>
          </w:p>
          <w:p w14:paraId="37A41515" w14:textId="478F76E5" w:rsidR="0072795E" w:rsidRDefault="0072795E" w:rsidP="002553B6">
            <w:pPr>
              <w:tabs>
                <w:tab w:val="left" w:pos="2400"/>
              </w:tabs>
              <w:rPr>
                <w:rFonts w:eastAsia="SimSun" w:cstheme="minorHAnsi"/>
                <w:sz w:val="28"/>
                <w:szCs w:val="28"/>
              </w:rPr>
            </w:pPr>
            <w:r>
              <w:rPr>
                <w:rFonts w:eastAsia="SimSun" w:cstheme="minorHAnsi"/>
                <w:sz w:val="28"/>
                <w:szCs w:val="28"/>
              </w:rPr>
              <w:t xml:space="preserve">*Technician prepares balloon launch </w:t>
            </w:r>
          </w:p>
          <w:p w14:paraId="04DDCC3B" w14:textId="4DB68D93" w:rsidR="001467B3" w:rsidRDefault="001467B3" w:rsidP="001467B3">
            <w:pPr>
              <w:tabs>
                <w:tab w:val="left" w:pos="2400"/>
              </w:tabs>
              <w:rPr>
                <w:ins w:id="362" w:author="Pei Yi LEONG (NEA)" w:date="2023-05-10T08:44:00Z"/>
                <w:rFonts w:eastAsia="SimSun" w:cstheme="minorHAnsi"/>
                <w:sz w:val="28"/>
                <w:szCs w:val="28"/>
              </w:rPr>
            </w:pPr>
            <w:r>
              <w:rPr>
                <w:rFonts w:eastAsia="SimSun" w:cstheme="minorHAnsi"/>
                <w:sz w:val="28"/>
                <w:szCs w:val="28"/>
              </w:rPr>
              <w:t>*</w:t>
            </w:r>
            <w:r>
              <w:rPr>
                <w:rFonts w:eastAsia="SimSun" w:cstheme="minorHAnsi" w:hint="eastAsia"/>
                <w:sz w:val="28"/>
                <w:szCs w:val="28"/>
              </w:rPr>
              <w:t>工作人员放气球的过程</w:t>
            </w:r>
          </w:p>
          <w:p w14:paraId="5C65461F" w14:textId="77777777" w:rsidR="0072795E" w:rsidRDefault="0072795E" w:rsidP="0072795E">
            <w:pPr>
              <w:tabs>
                <w:tab w:val="left" w:pos="2400"/>
              </w:tabs>
              <w:rPr>
                <w:rFonts w:eastAsia="SimSun" w:cstheme="minorHAnsi"/>
                <w:sz w:val="28"/>
                <w:szCs w:val="28"/>
              </w:rPr>
            </w:pPr>
            <w:r>
              <w:rPr>
                <w:rFonts w:eastAsia="SimSun" w:cstheme="minorHAnsi"/>
                <w:sz w:val="28"/>
                <w:szCs w:val="28"/>
              </w:rPr>
              <w:t xml:space="preserve">*Hosts observe and improvise </w:t>
            </w:r>
          </w:p>
          <w:p w14:paraId="6D62353B" w14:textId="62857B4A" w:rsidR="001D51C8" w:rsidRDefault="001D51C8" w:rsidP="001467B3">
            <w:pPr>
              <w:tabs>
                <w:tab w:val="left" w:pos="2400"/>
              </w:tabs>
              <w:rPr>
                <w:rFonts w:eastAsia="SimSun" w:cstheme="minorHAnsi"/>
                <w:sz w:val="28"/>
                <w:szCs w:val="28"/>
              </w:rPr>
            </w:pPr>
            <w:r>
              <w:rPr>
                <w:rFonts w:eastAsia="SimSun" w:cstheme="minorHAnsi"/>
                <w:sz w:val="28"/>
                <w:szCs w:val="28"/>
              </w:rPr>
              <w:t>*</w:t>
            </w:r>
            <w:r>
              <w:rPr>
                <w:rFonts w:eastAsia="SimSun" w:cstheme="minorHAnsi" w:hint="eastAsia"/>
                <w:sz w:val="28"/>
                <w:szCs w:val="28"/>
              </w:rPr>
              <w:t>主持人观察</w:t>
            </w:r>
            <w:r w:rsidR="001E46DB">
              <w:rPr>
                <w:rFonts w:eastAsia="SimSun" w:cstheme="minorHAnsi" w:hint="eastAsia"/>
                <w:sz w:val="28"/>
                <w:szCs w:val="28"/>
              </w:rPr>
              <w:t>+</w:t>
            </w:r>
            <w:r w:rsidR="001E46DB">
              <w:rPr>
                <w:rFonts w:eastAsia="SimSun" w:cstheme="minorHAnsi" w:hint="eastAsia"/>
                <w:sz w:val="28"/>
                <w:szCs w:val="28"/>
              </w:rPr>
              <w:t>自由发挥</w:t>
            </w:r>
          </w:p>
          <w:p w14:paraId="0F0385EA" w14:textId="73B938AD" w:rsidR="00EC2225" w:rsidRDefault="00EC2225" w:rsidP="002553B6">
            <w:pPr>
              <w:tabs>
                <w:tab w:val="left" w:pos="2400"/>
              </w:tabs>
              <w:rPr>
                <w:rFonts w:eastAsia="SimSun" w:cstheme="minorHAnsi"/>
                <w:sz w:val="28"/>
                <w:szCs w:val="28"/>
              </w:rPr>
            </w:pPr>
          </w:p>
          <w:p w14:paraId="23C04BDF" w14:textId="40B5352E" w:rsidR="0072795E" w:rsidRDefault="0072795E" w:rsidP="002553B6">
            <w:pPr>
              <w:tabs>
                <w:tab w:val="left" w:pos="2400"/>
              </w:tabs>
              <w:rPr>
                <w:rFonts w:eastAsia="SimSun" w:cstheme="minorHAnsi"/>
                <w:sz w:val="28"/>
                <w:szCs w:val="28"/>
              </w:rPr>
            </w:pPr>
            <w:r>
              <w:rPr>
                <w:rFonts w:eastAsia="SimSun" w:cstheme="minorHAnsi"/>
                <w:sz w:val="28"/>
                <w:szCs w:val="28"/>
              </w:rPr>
              <w:lastRenderedPageBreak/>
              <w:t xml:space="preserve">I: What does the weather balloon measure? </w:t>
            </w:r>
          </w:p>
          <w:p w14:paraId="6FF9838D" w14:textId="4FE63575" w:rsidR="00BF16F5" w:rsidRDefault="000004F8" w:rsidP="002553B6">
            <w:pPr>
              <w:tabs>
                <w:tab w:val="left" w:pos="2400"/>
              </w:tabs>
              <w:rPr>
                <w:rFonts w:eastAsia="SimSun" w:cstheme="minorHAnsi"/>
                <w:sz w:val="28"/>
                <w:szCs w:val="28"/>
              </w:rPr>
            </w:pPr>
            <w:r>
              <w:rPr>
                <w:rFonts w:eastAsia="SimSun" w:cstheme="minorHAnsi" w:hint="eastAsia"/>
                <w:sz w:val="28"/>
                <w:szCs w:val="28"/>
              </w:rPr>
              <w:t>I</w:t>
            </w:r>
            <w:r>
              <w:rPr>
                <w:rFonts w:eastAsia="SimSun" w:cstheme="minorHAnsi" w:hint="eastAsia"/>
                <w:sz w:val="28"/>
                <w:szCs w:val="28"/>
              </w:rPr>
              <w:t>：</w:t>
            </w:r>
            <w:proofErr w:type="gramStart"/>
            <w:r w:rsidR="00925AD9">
              <w:rPr>
                <w:rFonts w:eastAsia="SimSun" w:cstheme="minorHAnsi" w:hint="eastAsia"/>
                <w:sz w:val="28"/>
                <w:szCs w:val="28"/>
              </w:rPr>
              <w:t>这个“</w:t>
            </w:r>
            <w:proofErr w:type="gramEnd"/>
            <w:r w:rsidR="00925AD9">
              <w:rPr>
                <w:rFonts w:eastAsia="SimSun" w:cstheme="minorHAnsi" w:hint="eastAsia"/>
                <w:sz w:val="28"/>
                <w:szCs w:val="28"/>
              </w:rPr>
              <w:t>气象气球”</w:t>
            </w:r>
            <w:r w:rsidR="00204F38">
              <w:rPr>
                <w:rFonts w:eastAsia="SimSun" w:cstheme="minorHAnsi" w:hint="eastAsia"/>
                <w:sz w:val="28"/>
                <w:szCs w:val="28"/>
              </w:rPr>
              <w:t>能探测什么呢？</w:t>
            </w:r>
          </w:p>
          <w:p w14:paraId="350BA792" w14:textId="02C5E9FA" w:rsidR="00204F38" w:rsidRDefault="00204F38" w:rsidP="002553B6">
            <w:pPr>
              <w:tabs>
                <w:tab w:val="left" w:pos="2400"/>
              </w:tabs>
              <w:rPr>
                <w:rFonts w:eastAsia="SimSun" w:cstheme="minorHAnsi"/>
                <w:sz w:val="28"/>
                <w:szCs w:val="28"/>
              </w:rPr>
            </w:pPr>
          </w:p>
          <w:p w14:paraId="7DADBB23" w14:textId="757C0E5E" w:rsidR="0072795E" w:rsidRDefault="0072795E" w:rsidP="002553B6">
            <w:pPr>
              <w:tabs>
                <w:tab w:val="left" w:pos="2400"/>
              </w:tabs>
              <w:rPr>
                <w:rFonts w:eastAsia="SimSun" w:cstheme="minorHAnsi"/>
                <w:sz w:val="28"/>
                <w:szCs w:val="28"/>
              </w:rPr>
            </w:pPr>
            <w:r w:rsidRPr="00706600">
              <w:rPr>
                <w:rFonts w:eastAsia="SimSun" w:cstheme="minorHAnsi"/>
                <w:sz w:val="28"/>
                <w:szCs w:val="28"/>
                <w:highlight w:val="yellow"/>
              </w:rPr>
              <w:t xml:space="preserve">S: Our technician will attach the </w:t>
            </w:r>
            <w:proofErr w:type="spellStart"/>
            <w:r w:rsidRPr="00706600">
              <w:rPr>
                <w:rFonts w:eastAsia="SimSun" w:cstheme="minorHAnsi"/>
                <w:sz w:val="28"/>
                <w:szCs w:val="28"/>
                <w:highlight w:val="yellow"/>
              </w:rPr>
              <w:t>radionsonde</w:t>
            </w:r>
            <w:proofErr w:type="spellEnd"/>
            <w:r w:rsidRPr="00706600">
              <w:rPr>
                <w:rFonts w:eastAsia="SimSun" w:cstheme="minorHAnsi"/>
                <w:sz w:val="28"/>
                <w:szCs w:val="28"/>
                <w:highlight w:val="yellow"/>
              </w:rPr>
              <w:t xml:space="preserve"> to the helium balloon. As the balloon flies up into the sky, it will collect atmospheric data, such as air pressure, temperature and humidity. The data is transmitted back to the ground system.</w:t>
            </w:r>
            <w:r>
              <w:rPr>
                <w:rFonts w:eastAsia="SimSun" w:cstheme="minorHAnsi"/>
                <w:sz w:val="28"/>
                <w:szCs w:val="28"/>
              </w:rPr>
              <w:t xml:space="preserve"> </w:t>
            </w:r>
          </w:p>
          <w:p w14:paraId="3015ECC4" w14:textId="794A0AE0" w:rsidR="00EC2225" w:rsidRDefault="00BF16F5" w:rsidP="002553B6">
            <w:pPr>
              <w:tabs>
                <w:tab w:val="left" w:pos="2400"/>
              </w:tabs>
              <w:rPr>
                <w:rFonts w:eastAsia="SimSun" w:cstheme="minorHAnsi"/>
                <w:sz w:val="28"/>
                <w:szCs w:val="28"/>
              </w:rPr>
            </w:pPr>
            <w:r w:rsidRPr="000C6A3C">
              <w:rPr>
                <w:rFonts w:eastAsia="SimSun" w:cstheme="minorHAnsi" w:hint="eastAsia"/>
                <w:sz w:val="28"/>
                <w:szCs w:val="28"/>
                <w:highlight w:val="yellow"/>
              </w:rPr>
              <w:t>S</w:t>
            </w:r>
            <w:r w:rsidRPr="000C6A3C">
              <w:rPr>
                <w:rFonts w:eastAsia="SimSun" w:cstheme="minorHAnsi" w:hint="eastAsia"/>
                <w:sz w:val="28"/>
                <w:szCs w:val="28"/>
                <w:highlight w:val="yellow"/>
              </w:rPr>
              <w:t>：</w:t>
            </w:r>
            <w:r w:rsidR="00204F38" w:rsidRPr="000C6A3C">
              <w:rPr>
                <w:rFonts w:eastAsia="SimSun" w:cstheme="minorHAnsi" w:hint="eastAsia"/>
                <w:sz w:val="28"/>
                <w:szCs w:val="28"/>
                <w:highlight w:val="yellow"/>
              </w:rPr>
              <w:t>气象</w:t>
            </w:r>
            <w:ins w:id="363" w:author="Pei Yi LEONG (NEA)" w:date="2023-05-05T13:38:00Z">
              <w:r w:rsidR="00F66266">
                <w:rPr>
                  <w:rFonts w:eastAsia="SimSun" w:cstheme="minorHAnsi" w:hint="eastAsia"/>
                  <w:sz w:val="28"/>
                  <w:szCs w:val="28"/>
                  <w:highlight w:val="yellow"/>
                </w:rPr>
                <w:t>技术</w:t>
              </w:r>
            </w:ins>
            <w:r w:rsidR="00204F38" w:rsidRPr="000C6A3C">
              <w:rPr>
                <w:rFonts w:eastAsia="SimSun" w:cstheme="minorHAnsi" w:hint="eastAsia"/>
                <w:sz w:val="28"/>
                <w:szCs w:val="28"/>
                <w:highlight w:val="yellow"/>
              </w:rPr>
              <w:t>人员</w:t>
            </w:r>
            <w:r w:rsidR="00C5196E" w:rsidRPr="000C6A3C">
              <w:rPr>
                <w:rFonts w:eastAsia="SimSun" w:cstheme="minorHAnsi" w:hint="eastAsia"/>
                <w:sz w:val="28"/>
                <w:szCs w:val="28"/>
                <w:highlight w:val="yellow"/>
              </w:rPr>
              <w:t>会</w:t>
            </w:r>
            <w:r w:rsidR="0061622C" w:rsidRPr="000C6A3C">
              <w:rPr>
                <w:rFonts w:eastAsia="SimSun" w:cstheme="minorHAnsi" w:hint="eastAsia"/>
                <w:sz w:val="28"/>
                <w:szCs w:val="28"/>
                <w:highlight w:val="yellow"/>
              </w:rPr>
              <w:t>把</w:t>
            </w:r>
            <w:r w:rsidR="001C7679" w:rsidRPr="000C6A3C">
              <w:rPr>
                <w:rFonts w:eastAsia="SimSun" w:cstheme="minorHAnsi" w:hint="eastAsia"/>
                <w:sz w:val="28"/>
                <w:szCs w:val="28"/>
                <w:highlight w:val="yellow"/>
                <w:u w:val="single"/>
              </w:rPr>
              <w:t>无线电探空仪</w:t>
            </w:r>
            <w:r w:rsidR="007E1836" w:rsidRPr="000C6A3C">
              <w:rPr>
                <w:rFonts w:eastAsia="SimSun" w:cstheme="minorHAnsi"/>
                <w:sz w:val="28"/>
                <w:szCs w:val="28"/>
                <w:highlight w:val="yellow"/>
              </w:rPr>
              <w:t>(radiosonde)</w:t>
            </w:r>
            <w:r w:rsidR="0061622C" w:rsidRPr="000C6A3C">
              <w:rPr>
                <w:rFonts w:eastAsia="SimSun" w:cstheme="minorHAnsi" w:hint="eastAsia"/>
                <w:sz w:val="28"/>
                <w:szCs w:val="28"/>
                <w:highlight w:val="yellow"/>
              </w:rPr>
              <w:t>放在氦气气球下方</w:t>
            </w:r>
            <w:r w:rsidR="00623CC0" w:rsidRPr="000C6A3C">
              <w:rPr>
                <w:rFonts w:eastAsia="SimSun" w:cstheme="minorHAnsi" w:hint="eastAsia"/>
                <w:sz w:val="28"/>
                <w:szCs w:val="28"/>
                <w:highlight w:val="yellow"/>
              </w:rPr>
              <w:t>。</w:t>
            </w:r>
            <w:r w:rsidR="007E1836" w:rsidRPr="000C6A3C">
              <w:rPr>
                <w:rFonts w:eastAsia="SimSun" w:cstheme="minorHAnsi" w:hint="eastAsia"/>
                <w:sz w:val="28"/>
                <w:szCs w:val="28"/>
                <w:highlight w:val="yellow"/>
              </w:rPr>
              <w:t>当气球飞上天空时，</w:t>
            </w:r>
            <w:r w:rsidR="0059656B" w:rsidRPr="000C6A3C">
              <w:rPr>
                <w:rFonts w:eastAsia="SimSun" w:cstheme="minorHAnsi" w:hint="eastAsia"/>
                <w:sz w:val="28"/>
                <w:szCs w:val="28"/>
                <w:highlight w:val="yellow"/>
              </w:rPr>
              <w:t>就能探测到大气层</w:t>
            </w:r>
            <w:del w:id="364" w:author="Pei Yi LEONG (NEA)" w:date="2023-05-05T13:42:00Z">
              <w:r w:rsidR="0059656B" w:rsidRPr="000C6A3C" w:rsidDel="00F66266">
                <w:rPr>
                  <w:rFonts w:eastAsia="SimSun" w:cstheme="minorHAnsi" w:hint="eastAsia"/>
                  <w:sz w:val="28"/>
                  <w:szCs w:val="28"/>
                  <w:highlight w:val="yellow"/>
                </w:rPr>
                <w:delText>外</w:delText>
              </w:r>
            </w:del>
            <w:r w:rsidR="0059656B" w:rsidRPr="000C6A3C">
              <w:rPr>
                <w:rFonts w:eastAsia="SimSun" w:cstheme="minorHAnsi" w:hint="eastAsia"/>
                <w:sz w:val="28"/>
                <w:szCs w:val="28"/>
                <w:highlight w:val="yellow"/>
              </w:rPr>
              <w:t>的</w:t>
            </w:r>
            <w:r w:rsidR="0004237A" w:rsidRPr="000C6A3C">
              <w:rPr>
                <w:rFonts w:eastAsia="SimSun" w:cstheme="minorHAnsi" w:hint="eastAsia"/>
                <w:sz w:val="28"/>
                <w:szCs w:val="28"/>
                <w:highlight w:val="yellow"/>
              </w:rPr>
              <w:t>气候数据，例如气压、气温</w:t>
            </w:r>
            <w:r w:rsidR="009C7F4F" w:rsidRPr="000C6A3C">
              <w:rPr>
                <w:rFonts w:eastAsia="SimSun" w:cstheme="minorHAnsi" w:hint="eastAsia"/>
                <w:sz w:val="28"/>
                <w:szCs w:val="28"/>
                <w:highlight w:val="yellow"/>
              </w:rPr>
              <w:t>、湿度</w:t>
            </w:r>
            <w:r w:rsidR="0004237A" w:rsidRPr="000C6A3C">
              <w:rPr>
                <w:rFonts w:eastAsia="SimSun" w:cstheme="minorHAnsi" w:hint="eastAsia"/>
                <w:sz w:val="28"/>
                <w:szCs w:val="28"/>
                <w:highlight w:val="yellow"/>
              </w:rPr>
              <w:t>等等</w:t>
            </w:r>
            <w:r w:rsidR="00167534" w:rsidRPr="000C6A3C">
              <w:rPr>
                <w:rFonts w:eastAsia="SimSun" w:cstheme="minorHAnsi" w:hint="eastAsia"/>
                <w:sz w:val="28"/>
                <w:szCs w:val="28"/>
                <w:highlight w:val="yellow"/>
              </w:rPr>
              <w:t>，再通过无线电将数据传送到</w:t>
            </w:r>
            <w:r w:rsidR="00BF226D" w:rsidRPr="000C6A3C">
              <w:rPr>
                <w:rFonts w:eastAsia="SimSun" w:cstheme="minorHAnsi" w:hint="eastAsia"/>
                <w:sz w:val="28"/>
                <w:szCs w:val="28"/>
                <w:highlight w:val="yellow"/>
              </w:rPr>
              <w:t>他</w:t>
            </w:r>
            <w:r w:rsidR="00167534" w:rsidRPr="000C6A3C">
              <w:rPr>
                <w:rFonts w:eastAsia="SimSun" w:cstheme="minorHAnsi" w:hint="eastAsia"/>
                <w:sz w:val="28"/>
                <w:szCs w:val="28"/>
                <w:highlight w:val="yellow"/>
              </w:rPr>
              <w:t>们的系统。</w:t>
            </w:r>
          </w:p>
          <w:p w14:paraId="2DBE2BFE" w14:textId="33402A67" w:rsidR="00BF226D" w:rsidRDefault="00BF226D" w:rsidP="002553B6">
            <w:pPr>
              <w:tabs>
                <w:tab w:val="left" w:pos="2400"/>
              </w:tabs>
              <w:rPr>
                <w:rFonts w:eastAsia="SimSun" w:cstheme="minorHAnsi"/>
                <w:sz w:val="28"/>
                <w:szCs w:val="28"/>
              </w:rPr>
            </w:pPr>
          </w:p>
          <w:p w14:paraId="3FA78DCE" w14:textId="6545DC51" w:rsidR="0072795E" w:rsidRDefault="0072795E" w:rsidP="002553B6">
            <w:pPr>
              <w:tabs>
                <w:tab w:val="left" w:pos="2400"/>
              </w:tabs>
              <w:rPr>
                <w:rFonts w:eastAsia="SimSun" w:cstheme="minorHAnsi"/>
                <w:sz w:val="28"/>
                <w:szCs w:val="28"/>
              </w:rPr>
            </w:pPr>
            <w:r>
              <w:rPr>
                <w:rFonts w:eastAsia="SimSun" w:cstheme="minorHAnsi"/>
                <w:sz w:val="28"/>
                <w:szCs w:val="28"/>
              </w:rPr>
              <w:t xml:space="preserve">H: I have some questions! How high do the balloons go, and how do you collect back the balloons? </w:t>
            </w:r>
          </w:p>
          <w:p w14:paraId="0C09F63F" w14:textId="4D47D38D" w:rsidR="00C5196E" w:rsidRDefault="00C5196E" w:rsidP="002553B6">
            <w:pPr>
              <w:tabs>
                <w:tab w:val="left" w:pos="2400"/>
              </w:tabs>
              <w:rPr>
                <w:rFonts w:eastAsia="SimSun" w:cstheme="minorHAnsi"/>
                <w:sz w:val="28"/>
                <w:szCs w:val="28"/>
              </w:rPr>
            </w:pPr>
            <w:r>
              <w:rPr>
                <w:rFonts w:eastAsia="SimSun" w:cstheme="minorHAnsi" w:hint="eastAsia"/>
                <w:sz w:val="28"/>
                <w:szCs w:val="28"/>
              </w:rPr>
              <w:t>H</w:t>
            </w:r>
            <w:r>
              <w:rPr>
                <w:rFonts w:eastAsia="SimSun" w:cstheme="minorHAnsi" w:hint="eastAsia"/>
                <w:sz w:val="28"/>
                <w:szCs w:val="28"/>
              </w:rPr>
              <w:t>：</w:t>
            </w:r>
            <w:r w:rsidR="003D4E1E">
              <w:rPr>
                <w:rFonts w:eastAsia="SimSun" w:cstheme="minorHAnsi" w:hint="eastAsia"/>
                <w:sz w:val="28"/>
                <w:szCs w:val="28"/>
              </w:rPr>
              <w:t>我有疑问！</w:t>
            </w:r>
            <w:r>
              <w:rPr>
                <w:rFonts w:eastAsia="SimSun" w:cstheme="minorHAnsi" w:hint="eastAsia"/>
                <w:sz w:val="28"/>
                <w:szCs w:val="28"/>
              </w:rPr>
              <w:t>气象气球可以飞多高</w:t>
            </w:r>
            <w:r w:rsidR="00EE503D">
              <w:rPr>
                <w:rFonts w:eastAsia="SimSun" w:cstheme="minorHAnsi" w:hint="eastAsia"/>
                <w:sz w:val="28"/>
                <w:szCs w:val="28"/>
              </w:rPr>
              <w:t>？</w:t>
            </w:r>
            <w:r w:rsidR="00067350">
              <w:rPr>
                <w:rFonts w:eastAsia="SimSun" w:cstheme="minorHAnsi" w:hint="eastAsia"/>
                <w:sz w:val="28"/>
                <w:szCs w:val="28"/>
              </w:rPr>
              <w:t>你们会怎样把它收回</w:t>
            </w:r>
            <w:r w:rsidR="005B07E9">
              <w:rPr>
                <w:rFonts w:eastAsia="SimSun" w:cstheme="minorHAnsi" w:hint="eastAsia"/>
                <w:sz w:val="28"/>
                <w:szCs w:val="28"/>
              </w:rPr>
              <w:t>来</w:t>
            </w:r>
            <w:r w:rsidR="00067350">
              <w:rPr>
                <w:rFonts w:eastAsia="SimSun" w:cstheme="minorHAnsi" w:hint="eastAsia"/>
                <w:sz w:val="28"/>
                <w:szCs w:val="28"/>
              </w:rPr>
              <w:t>呢？</w:t>
            </w:r>
          </w:p>
          <w:p w14:paraId="1E0034DB" w14:textId="59A6CA02" w:rsidR="00067350" w:rsidRDefault="00067350" w:rsidP="002553B6">
            <w:pPr>
              <w:tabs>
                <w:tab w:val="left" w:pos="2400"/>
              </w:tabs>
              <w:rPr>
                <w:rFonts w:eastAsia="SimSun" w:cstheme="minorHAnsi"/>
                <w:sz w:val="28"/>
                <w:szCs w:val="28"/>
              </w:rPr>
            </w:pPr>
          </w:p>
          <w:p w14:paraId="6EA0845E" w14:textId="3E19AF7E" w:rsidR="001F78F6" w:rsidRDefault="001F78F6" w:rsidP="002553B6">
            <w:pPr>
              <w:tabs>
                <w:tab w:val="left" w:pos="2400"/>
              </w:tabs>
              <w:rPr>
                <w:rFonts w:eastAsia="SimSun" w:cstheme="minorHAnsi"/>
                <w:sz w:val="28"/>
                <w:szCs w:val="28"/>
              </w:rPr>
            </w:pPr>
            <w:r>
              <w:rPr>
                <w:rFonts w:eastAsia="SimSun" w:cstheme="minorHAnsi"/>
                <w:sz w:val="28"/>
                <w:szCs w:val="28"/>
              </w:rPr>
              <w:t xml:space="preserve">S: As the balloon rises, air pressure decreases, causing the balloon to expand. As the balloon rises to about 35km, it will burst. The parachute is then activated and helps the radiosonde to fall back to the ground slowly. The weather balloon and radiosonde are </w:t>
            </w:r>
            <w:proofErr w:type="gramStart"/>
            <w:r>
              <w:rPr>
                <w:rFonts w:eastAsia="SimSun" w:cstheme="minorHAnsi"/>
                <w:sz w:val="28"/>
                <w:szCs w:val="28"/>
              </w:rPr>
              <w:t>single-use</w:t>
            </w:r>
            <w:proofErr w:type="gramEnd"/>
            <w:r>
              <w:rPr>
                <w:rFonts w:eastAsia="SimSun" w:cstheme="minorHAnsi"/>
                <w:sz w:val="28"/>
                <w:szCs w:val="28"/>
              </w:rPr>
              <w:t xml:space="preserve">, so we do not need to recover them. They usually fall into the sea. If they land on the ground, anyone who picks them up can throw them away. </w:t>
            </w:r>
          </w:p>
          <w:p w14:paraId="7B60837D" w14:textId="1B54C84B" w:rsidR="00E57742" w:rsidRDefault="00C5196E" w:rsidP="00A213FC">
            <w:pPr>
              <w:tabs>
                <w:tab w:val="left" w:pos="2400"/>
              </w:tabs>
              <w:rPr>
                <w:rFonts w:eastAsia="SimSun" w:cstheme="minorHAnsi"/>
                <w:sz w:val="28"/>
                <w:szCs w:val="28"/>
              </w:rPr>
            </w:pPr>
            <w:r w:rsidRPr="000C6A3C">
              <w:rPr>
                <w:rFonts w:eastAsia="SimSun" w:cstheme="minorHAnsi" w:hint="eastAsia"/>
                <w:sz w:val="28"/>
                <w:szCs w:val="28"/>
                <w:highlight w:val="yellow"/>
              </w:rPr>
              <w:t>S</w:t>
            </w:r>
            <w:r w:rsidRPr="000C6A3C">
              <w:rPr>
                <w:rFonts w:eastAsia="SimSun" w:cstheme="minorHAnsi" w:hint="eastAsia"/>
                <w:sz w:val="28"/>
                <w:szCs w:val="28"/>
                <w:highlight w:val="yellow"/>
              </w:rPr>
              <w:t>：</w:t>
            </w:r>
            <w:ins w:id="365" w:author="Pei Yi LEONG (NEA)" w:date="2023-05-10T11:18:00Z">
              <w:r w:rsidR="001F78F6">
                <w:rPr>
                  <w:rFonts w:eastAsia="SimSun" w:cstheme="minorHAnsi" w:hint="eastAsia"/>
                  <w:sz w:val="28"/>
                  <w:szCs w:val="28"/>
                  <w:highlight w:val="yellow"/>
                </w:rPr>
                <w:t>随着</w:t>
              </w:r>
            </w:ins>
            <w:ins w:id="366" w:author="Pei Yi LEONG (NEA)" w:date="2023-05-10T08:34:00Z">
              <w:r w:rsidR="00280656">
                <w:rPr>
                  <w:rFonts w:eastAsia="SimSun" w:cstheme="minorHAnsi" w:hint="eastAsia"/>
                  <w:sz w:val="28"/>
                  <w:szCs w:val="28"/>
                  <w:highlight w:val="yellow"/>
                </w:rPr>
                <w:t>气球上升</w:t>
              </w:r>
            </w:ins>
            <w:ins w:id="367" w:author="Pei Yi LEONG (NEA)" w:date="2023-05-10T11:19:00Z">
              <w:r w:rsidR="001F78F6">
                <w:rPr>
                  <w:rFonts w:eastAsia="SimSun" w:cstheme="minorHAnsi" w:hint="eastAsia"/>
                  <w:sz w:val="28"/>
                  <w:szCs w:val="28"/>
                  <w:highlight w:val="yellow"/>
                </w:rPr>
                <w:t>，气压变低，</w:t>
              </w:r>
            </w:ins>
            <w:ins w:id="368" w:author="Pei Yi LEONG (NEA)" w:date="2023-05-10T11:21:00Z">
              <w:r w:rsidR="001F78F6">
                <w:rPr>
                  <w:rFonts w:eastAsia="SimSun" w:cstheme="minorHAnsi" w:hint="eastAsia"/>
                  <w:sz w:val="28"/>
                  <w:szCs w:val="28"/>
                  <w:highlight w:val="yellow"/>
                </w:rPr>
                <w:t>导致</w:t>
              </w:r>
            </w:ins>
            <w:ins w:id="369" w:author="Pei Yi LEONG (NEA)" w:date="2023-05-10T11:19:00Z">
              <w:r w:rsidR="001F78F6">
                <w:rPr>
                  <w:rFonts w:eastAsia="SimSun" w:cstheme="minorHAnsi" w:hint="eastAsia"/>
                  <w:sz w:val="28"/>
                  <w:szCs w:val="28"/>
                  <w:highlight w:val="yellow"/>
                </w:rPr>
                <w:t>气球</w:t>
              </w:r>
            </w:ins>
            <w:ins w:id="370" w:author="Pei Yi LEONG (NEA)" w:date="2023-05-10T08:34:00Z">
              <w:r w:rsidR="00280656">
                <w:rPr>
                  <w:rFonts w:eastAsia="SimSun" w:cstheme="minorHAnsi" w:hint="eastAsia"/>
                  <w:sz w:val="28"/>
                  <w:szCs w:val="28"/>
                  <w:highlight w:val="yellow"/>
                </w:rPr>
                <w:t>膨胀</w:t>
              </w:r>
            </w:ins>
            <w:ins w:id="371" w:author="Pei Yi LEONG (NEA)" w:date="2023-05-10T08:40:00Z">
              <w:r w:rsidR="000D0AD1">
                <w:rPr>
                  <w:rFonts w:eastAsia="SimSun" w:cstheme="minorHAnsi" w:hint="eastAsia"/>
                  <w:sz w:val="28"/>
                  <w:szCs w:val="28"/>
                  <w:highlight w:val="yellow"/>
                </w:rPr>
                <w:t>，直到约</w:t>
              </w:r>
            </w:ins>
            <w:ins w:id="372" w:author="Pei Yi LEONG (NEA)" w:date="2023-05-10T08:35:00Z">
              <w:r w:rsidR="000D0AD1">
                <w:rPr>
                  <w:rFonts w:eastAsia="SimSun" w:cstheme="minorHAnsi" w:hint="eastAsia"/>
                  <w:sz w:val="28"/>
                  <w:szCs w:val="28"/>
                  <w:highlight w:val="yellow"/>
                </w:rPr>
                <w:t>3</w:t>
              </w:r>
              <w:r w:rsidR="000D0AD1">
                <w:rPr>
                  <w:rFonts w:eastAsia="SimSun" w:cstheme="minorHAnsi"/>
                  <w:sz w:val="28"/>
                  <w:szCs w:val="28"/>
                  <w:highlight w:val="yellow"/>
                </w:rPr>
                <w:t>5</w:t>
              </w:r>
              <w:r w:rsidR="000D0AD1">
                <w:rPr>
                  <w:rFonts w:eastAsia="SimSun" w:cstheme="minorHAnsi" w:hint="eastAsia"/>
                  <w:sz w:val="28"/>
                  <w:szCs w:val="28"/>
                  <w:highlight w:val="yellow"/>
                </w:rPr>
                <w:t>公里的高</w:t>
              </w:r>
            </w:ins>
            <w:ins w:id="373" w:author="Pei Yi LEONG (NEA)" w:date="2023-05-10T08:36:00Z">
              <w:r w:rsidR="000D0AD1">
                <w:rPr>
                  <w:rFonts w:eastAsia="SimSun" w:cstheme="minorHAnsi" w:hint="eastAsia"/>
                  <w:sz w:val="28"/>
                  <w:szCs w:val="28"/>
                  <w:highlight w:val="yellow"/>
                </w:rPr>
                <w:t>空，</w:t>
              </w:r>
            </w:ins>
            <w:ins w:id="374" w:author="Pei Yi LEONG (NEA)" w:date="2023-05-10T11:20:00Z">
              <w:r w:rsidR="001F78F6">
                <w:rPr>
                  <w:rFonts w:eastAsia="SimSun" w:cstheme="minorHAnsi" w:hint="eastAsia"/>
                  <w:sz w:val="28"/>
                  <w:szCs w:val="28"/>
                  <w:highlight w:val="yellow"/>
                </w:rPr>
                <w:t>气球</w:t>
              </w:r>
            </w:ins>
            <w:ins w:id="375" w:author="Pei Yi LEONG (NEA)" w:date="2023-05-10T08:40:00Z">
              <w:r w:rsidR="000D0AD1">
                <w:rPr>
                  <w:rFonts w:eastAsia="SimSun" w:cstheme="minorHAnsi" w:hint="eastAsia"/>
                  <w:sz w:val="28"/>
                  <w:szCs w:val="28"/>
                  <w:highlight w:val="yellow"/>
                </w:rPr>
                <w:t>便会</w:t>
              </w:r>
            </w:ins>
            <w:ins w:id="376" w:author="Pei Yi LEONG (NEA)" w:date="2023-05-10T08:36:00Z">
              <w:r w:rsidR="000D0AD1">
                <w:rPr>
                  <w:rFonts w:eastAsia="SimSun" w:cstheme="minorHAnsi" w:hint="eastAsia"/>
                  <w:sz w:val="28"/>
                  <w:szCs w:val="28"/>
                  <w:highlight w:val="yellow"/>
                </w:rPr>
                <w:t>破裂</w:t>
              </w:r>
            </w:ins>
            <w:ins w:id="377" w:author="Pei Yi LEONG (NEA)" w:date="2023-05-10T08:37:00Z">
              <w:r w:rsidR="000D0AD1">
                <w:rPr>
                  <w:rFonts w:eastAsia="SimSun" w:cstheme="minorHAnsi" w:hint="eastAsia"/>
                  <w:sz w:val="28"/>
                  <w:szCs w:val="28"/>
                  <w:highlight w:val="yellow"/>
                </w:rPr>
                <w:t>。这将启动降落伞，帮助</w:t>
              </w:r>
            </w:ins>
            <w:ins w:id="378" w:author="Pei Yi LEONG (NEA)" w:date="2023-05-10T08:38:00Z">
              <w:r w:rsidR="000D0AD1">
                <w:rPr>
                  <w:rFonts w:eastAsia="SimSun" w:cstheme="minorHAnsi" w:hint="eastAsia"/>
                  <w:sz w:val="28"/>
                  <w:szCs w:val="28"/>
                  <w:highlight w:val="yellow"/>
                </w:rPr>
                <w:t>无线探空仪慢慢地掉落</w:t>
              </w:r>
            </w:ins>
            <w:ins w:id="379" w:author="Pei Yi LEONG (NEA)" w:date="2023-05-10T08:39:00Z">
              <w:r w:rsidR="000D0AD1">
                <w:rPr>
                  <w:rFonts w:eastAsia="SimSun" w:cstheme="minorHAnsi" w:hint="eastAsia"/>
                  <w:sz w:val="28"/>
                  <w:szCs w:val="28"/>
                  <w:highlight w:val="yellow"/>
                </w:rPr>
                <w:t>回地面。</w:t>
              </w:r>
            </w:ins>
            <w:r w:rsidR="005B07E9" w:rsidRPr="000C6A3C">
              <w:rPr>
                <w:rFonts w:eastAsia="SimSun" w:cstheme="minorHAnsi" w:hint="eastAsia"/>
                <w:sz w:val="28"/>
                <w:szCs w:val="28"/>
                <w:highlight w:val="yellow"/>
              </w:rPr>
              <w:t>这些</w:t>
            </w:r>
            <w:r w:rsidR="004A3272" w:rsidRPr="000C6A3C">
              <w:rPr>
                <w:rFonts w:eastAsia="SimSun" w:cstheme="minorHAnsi" w:hint="eastAsia"/>
                <w:sz w:val="28"/>
                <w:szCs w:val="28"/>
                <w:highlight w:val="yellow"/>
              </w:rPr>
              <w:t>气象气球</w:t>
            </w:r>
            <w:r w:rsidR="00067350" w:rsidRPr="000C6A3C">
              <w:rPr>
                <w:rFonts w:eastAsia="SimSun" w:cstheme="minorHAnsi" w:hint="eastAsia"/>
                <w:sz w:val="28"/>
                <w:szCs w:val="28"/>
                <w:highlight w:val="yellow"/>
              </w:rPr>
              <w:t>的配备都是一次性使用的，</w:t>
            </w:r>
            <w:del w:id="380" w:author="Pei Yi LEONG (NEA)" w:date="2023-05-10T08:42:00Z">
              <w:r w:rsidR="00067350" w:rsidRPr="000C6A3C" w:rsidDel="000D0AD1">
                <w:rPr>
                  <w:rFonts w:eastAsia="SimSun" w:cstheme="minorHAnsi" w:hint="eastAsia"/>
                  <w:sz w:val="28"/>
                  <w:szCs w:val="28"/>
                  <w:highlight w:val="yellow"/>
                </w:rPr>
                <w:delText>它</w:delText>
              </w:r>
              <w:r w:rsidR="004A3272" w:rsidRPr="000C6A3C" w:rsidDel="000D0AD1">
                <w:rPr>
                  <w:rFonts w:eastAsia="SimSun" w:cstheme="minorHAnsi" w:hint="eastAsia"/>
                  <w:sz w:val="28"/>
                  <w:szCs w:val="28"/>
                  <w:highlight w:val="yellow"/>
                </w:rPr>
                <w:delText>可以飞到</w:delText>
              </w:r>
              <w:r w:rsidR="004A3272" w:rsidRPr="000C6A3C" w:rsidDel="000D0AD1">
                <w:rPr>
                  <w:rFonts w:eastAsia="SimSun" w:cstheme="minorHAnsi" w:hint="eastAsia"/>
                  <w:sz w:val="28"/>
                  <w:szCs w:val="28"/>
                  <w:highlight w:val="yellow"/>
                </w:rPr>
                <w:delText>3</w:delText>
              </w:r>
            </w:del>
            <w:del w:id="381" w:author="Pei Yi LEONG (NEA)" w:date="2023-05-05T13:40:00Z">
              <w:r w:rsidR="004A3272" w:rsidRPr="000C6A3C" w:rsidDel="00F66266">
                <w:rPr>
                  <w:rFonts w:eastAsia="SimSun" w:cstheme="minorHAnsi"/>
                  <w:sz w:val="28"/>
                  <w:szCs w:val="28"/>
                  <w:highlight w:val="yellow"/>
                </w:rPr>
                <w:delText>4</w:delText>
              </w:r>
            </w:del>
            <w:del w:id="382" w:author="Pei Yi LEONG (NEA)" w:date="2023-05-10T08:42:00Z">
              <w:r w:rsidR="004A3272" w:rsidRPr="000C6A3C" w:rsidDel="000D0AD1">
                <w:rPr>
                  <w:rFonts w:eastAsia="SimSun" w:cstheme="minorHAnsi" w:hint="eastAsia"/>
                  <w:sz w:val="28"/>
                  <w:szCs w:val="28"/>
                  <w:highlight w:val="yellow"/>
                </w:rPr>
                <w:delText>km</w:delText>
              </w:r>
              <w:r w:rsidR="004A3272" w:rsidRPr="000C6A3C" w:rsidDel="000D0AD1">
                <w:rPr>
                  <w:rFonts w:eastAsia="SimSun" w:cstheme="minorHAnsi" w:hint="eastAsia"/>
                  <w:sz w:val="28"/>
                  <w:szCs w:val="28"/>
                  <w:highlight w:val="yellow"/>
                </w:rPr>
                <w:delText>的高度</w:delText>
              </w:r>
            </w:del>
            <w:del w:id="383" w:author="Pei Yi LEONG (NEA)" w:date="2023-05-05T13:41:00Z">
              <w:r w:rsidR="004A3272" w:rsidRPr="000C6A3C" w:rsidDel="00F66266">
                <w:rPr>
                  <w:rFonts w:eastAsia="SimSun" w:cstheme="minorHAnsi" w:hint="eastAsia"/>
                  <w:sz w:val="28"/>
                  <w:szCs w:val="28"/>
                  <w:highlight w:val="yellow"/>
                </w:rPr>
                <w:delText>，</w:delText>
              </w:r>
            </w:del>
            <w:del w:id="384" w:author="Pei Yi LEONG (NEA)" w:date="2023-05-10T08:42:00Z">
              <w:r w:rsidR="00F413F5" w:rsidRPr="000C6A3C" w:rsidDel="000D0AD1">
                <w:rPr>
                  <w:rFonts w:eastAsia="SimSun" w:cstheme="minorHAnsi" w:hint="eastAsia"/>
                  <w:sz w:val="28"/>
                  <w:szCs w:val="28"/>
                  <w:highlight w:val="yellow"/>
                </w:rPr>
                <w:delText>然后</w:delText>
              </w:r>
              <w:r w:rsidR="008D2B56" w:rsidRPr="000C6A3C" w:rsidDel="000D0AD1">
                <w:rPr>
                  <w:rFonts w:eastAsia="SimSun" w:cstheme="minorHAnsi" w:hint="eastAsia"/>
                  <w:sz w:val="28"/>
                  <w:szCs w:val="28"/>
                  <w:highlight w:val="yellow"/>
                </w:rPr>
                <w:delText>会自行</w:delText>
              </w:r>
              <w:r w:rsidR="00F413F5" w:rsidRPr="000C6A3C" w:rsidDel="000D0AD1">
                <w:rPr>
                  <w:rFonts w:eastAsia="SimSun" w:cstheme="minorHAnsi" w:hint="eastAsia"/>
                  <w:sz w:val="28"/>
                  <w:szCs w:val="28"/>
                  <w:highlight w:val="yellow"/>
                </w:rPr>
                <w:delText>慢慢地坠落</w:delText>
              </w:r>
              <w:r w:rsidR="005B07E9" w:rsidRPr="000C6A3C" w:rsidDel="000D0AD1">
                <w:rPr>
                  <w:rFonts w:eastAsia="SimSun" w:cstheme="minorHAnsi" w:hint="eastAsia"/>
                  <w:sz w:val="28"/>
                  <w:szCs w:val="28"/>
                  <w:highlight w:val="yellow"/>
                </w:rPr>
                <w:delText>，</w:delText>
              </w:r>
            </w:del>
            <w:r w:rsidR="005B07E9" w:rsidRPr="000C6A3C">
              <w:rPr>
                <w:rFonts w:eastAsia="SimSun" w:cstheme="minorHAnsi" w:hint="eastAsia"/>
                <w:sz w:val="28"/>
                <w:szCs w:val="28"/>
                <w:highlight w:val="yellow"/>
              </w:rPr>
              <w:t>我们不需要</w:t>
            </w:r>
            <w:del w:id="385" w:author="Pei Yi LEONG (NEA)" w:date="2023-05-10T08:42:00Z">
              <w:r w:rsidR="005B07E9" w:rsidRPr="000C6A3C" w:rsidDel="000D0AD1">
                <w:rPr>
                  <w:rFonts w:eastAsia="SimSun" w:cstheme="minorHAnsi" w:hint="eastAsia"/>
                  <w:sz w:val="28"/>
                  <w:szCs w:val="28"/>
                  <w:highlight w:val="yellow"/>
                </w:rPr>
                <w:delText>把它</w:delText>
              </w:r>
            </w:del>
            <w:r w:rsidR="005B07E9" w:rsidRPr="000C6A3C">
              <w:rPr>
                <w:rFonts w:eastAsia="SimSun" w:cstheme="minorHAnsi" w:hint="eastAsia"/>
                <w:sz w:val="28"/>
                <w:szCs w:val="28"/>
                <w:highlight w:val="yellow"/>
              </w:rPr>
              <w:t>回收。</w:t>
            </w:r>
            <w:ins w:id="386" w:author="Pei Yi LEONG (NEA)" w:date="2023-05-10T08:42:00Z">
              <w:r w:rsidR="000D0AD1" w:rsidRPr="00706600">
                <w:rPr>
                  <w:rFonts w:ascii="SimSun" w:eastAsia="SimSun" w:hAnsi="Calibri" w:cs="SimSun" w:hint="eastAsia"/>
                  <w:sz w:val="28"/>
                  <w:szCs w:val="28"/>
                  <w:highlight w:val="yellow"/>
                </w:rPr>
                <w:t>多数时候，无线电探空仪会落到海里。当它降落在陆地上时，</w:t>
              </w:r>
            </w:ins>
            <w:ins w:id="387" w:author="Pei Yi LEONG (NEA)" w:date="2023-05-10T08:43:00Z">
              <w:r w:rsidR="000D0AD1" w:rsidRPr="00706600">
                <w:rPr>
                  <w:rFonts w:ascii="SimSun" w:eastAsia="SimSun" w:hAnsi="Calibri" w:cs="SimSun" w:hint="eastAsia"/>
                  <w:sz w:val="28"/>
                  <w:szCs w:val="28"/>
                  <w:highlight w:val="yellow"/>
                </w:rPr>
                <w:t>捡到的人可以</w:t>
              </w:r>
            </w:ins>
            <w:ins w:id="388" w:author="Pei Yi LEONG (NEA)" w:date="2023-05-10T08:42:00Z">
              <w:r w:rsidR="000D0AD1" w:rsidRPr="00706600">
                <w:rPr>
                  <w:rFonts w:ascii="SimSun" w:eastAsia="SimSun" w:hAnsi="Calibri" w:cs="SimSun" w:hint="eastAsia"/>
                  <w:sz w:val="28"/>
                  <w:szCs w:val="28"/>
                  <w:highlight w:val="yellow"/>
                </w:rPr>
                <w:t>把它扔掉。</w:t>
              </w:r>
            </w:ins>
          </w:p>
          <w:p w14:paraId="10A2EEDA" w14:textId="7A6E379B" w:rsidR="0049157A" w:rsidRDefault="0049157A" w:rsidP="00A213FC">
            <w:pPr>
              <w:tabs>
                <w:tab w:val="left" w:pos="2400"/>
              </w:tabs>
              <w:rPr>
                <w:rFonts w:eastAsia="SimSun" w:cstheme="minorHAnsi"/>
                <w:sz w:val="28"/>
                <w:szCs w:val="28"/>
              </w:rPr>
            </w:pPr>
          </w:p>
          <w:p w14:paraId="71583668" w14:textId="18AB0BFB" w:rsidR="001F78F6" w:rsidRDefault="001F78F6" w:rsidP="00A213FC">
            <w:pPr>
              <w:tabs>
                <w:tab w:val="left" w:pos="2400"/>
              </w:tabs>
              <w:rPr>
                <w:rFonts w:eastAsia="SimSun" w:cstheme="minorHAnsi"/>
                <w:sz w:val="28"/>
                <w:szCs w:val="28"/>
              </w:rPr>
            </w:pPr>
            <w:r>
              <w:rPr>
                <w:rFonts w:eastAsia="SimSun" w:cstheme="minorHAnsi"/>
                <w:sz w:val="28"/>
                <w:szCs w:val="28"/>
              </w:rPr>
              <w:t>B: In just a few minutes, the weather balloon is in the air!</w:t>
            </w:r>
          </w:p>
          <w:p w14:paraId="74F75068" w14:textId="3611675E" w:rsidR="001F78F6" w:rsidRDefault="001F78F6" w:rsidP="00A213FC">
            <w:pPr>
              <w:tabs>
                <w:tab w:val="left" w:pos="2400"/>
              </w:tabs>
              <w:rPr>
                <w:rFonts w:eastAsia="SimSun" w:cstheme="minorHAnsi"/>
                <w:sz w:val="28"/>
                <w:szCs w:val="28"/>
              </w:rPr>
            </w:pPr>
            <w:r>
              <w:rPr>
                <w:rFonts w:eastAsia="SimSun" w:cstheme="minorHAnsi"/>
                <w:sz w:val="28"/>
                <w:szCs w:val="28"/>
              </w:rPr>
              <w:lastRenderedPageBreak/>
              <w:t>I: What an eye-opening experience!</w:t>
            </w:r>
          </w:p>
          <w:p w14:paraId="54B747F4" w14:textId="5B9248D1" w:rsidR="001F78F6" w:rsidRDefault="001F78F6" w:rsidP="00A213FC">
            <w:pPr>
              <w:tabs>
                <w:tab w:val="left" w:pos="2400"/>
              </w:tabs>
              <w:rPr>
                <w:rFonts w:eastAsia="SimSun" w:cstheme="minorHAnsi"/>
                <w:sz w:val="28"/>
                <w:szCs w:val="28"/>
              </w:rPr>
            </w:pPr>
            <w:r>
              <w:rPr>
                <w:rFonts w:eastAsia="SimSun" w:cstheme="minorHAnsi"/>
                <w:sz w:val="28"/>
                <w:szCs w:val="28"/>
              </w:rPr>
              <w:t xml:space="preserve">H: Have a safe journey! Help us collect more meteorological data! </w:t>
            </w:r>
          </w:p>
          <w:p w14:paraId="16005E7C" w14:textId="4A495540" w:rsidR="001F78F6" w:rsidRDefault="001F78F6" w:rsidP="00A213FC">
            <w:pPr>
              <w:tabs>
                <w:tab w:val="left" w:pos="2400"/>
              </w:tabs>
              <w:rPr>
                <w:rFonts w:eastAsia="SimSun" w:cstheme="minorHAnsi"/>
                <w:sz w:val="28"/>
                <w:szCs w:val="28"/>
              </w:rPr>
            </w:pPr>
            <w:r>
              <w:rPr>
                <w:rFonts w:eastAsia="SimSun" w:cstheme="minorHAnsi"/>
                <w:sz w:val="28"/>
                <w:szCs w:val="28"/>
              </w:rPr>
              <w:t xml:space="preserve">**say bye </w:t>
            </w:r>
            <w:proofErr w:type="spellStart"/>
            <w:r>
              <w:rPr>
                <w:rFonts w:eastAsia="SimSun" w:cstheme="minorHAnsi"/>
                <w:sz w:val="28"/>
                <w:szCs w:val="28"/>
              </w:rPr>
              <w:t>bye</w:t>
            </w:r>
            <w:proofErr w:type="spellEnd"/>
            <w:r>
              <w:rPr>
                <w:rFonts w:eastAsia="SimSun" w:cstheme="minorHAnsi"/>
                <w:sz w:val="28"/>
                <w:szCs w:val="28"/>
              </w:rPr>
              <w:t xml:space="preserve"> to the balloon</w:t>
            </w:r>
          </w:p>
          <w:p w14:paraId="56AFBDC0" w14:textId="7BF3966B" w:rsidR="0049157A" w:rsidRDefault="005B07E9" w:rsidP="00A213FC">
            <w:pPr>
              <w:tabs>
                <w:tab w:val="left" w:pos="2400"/>
              </w:tabs>
              <w:rPr>
                <w:rFonts w:eastAsia="SimSun" w:cstheme="minorHAnsi"/>
                <w:sz w:val="28"/>
                <w:szCs w:val="28"/>
              </w:rPr>
            </w:pPr>
            <w:r>
              <w:rPr>
                <w:rFonts w:eastAsia="SimSun" w:cstheme="minorHAnsi" w:hint="eastAsia"/>
                <w:sz w:val="28"/>
                <w:szCs w:val="28"/>
              </w:rPr>
              <w:t>B</w:t>
            </w:r>
            <w:r w:rsidR="00E0116B">
              <w:rPr>
                <w:rFonts w:eastAsia="SimSun" w:cstheme="minorHAnsi" w:hint="eastAsia"/>
                <w:sz w:val="28"/>
                <w:szCs w:val="28"/>
              </w:rPr>
              <w:t>：短短几</w:t>
            </w:r>
            <w:ins w:id="389" w:author="Pei Yi LEONG (NEA)" w:date="2023-05-10T08:44:00Z">
              <w:r w:rsidR="000D0AD1">
                <w:rPr>
                  <w:rFonts w:eastAsia="SimSun" w:cstheme="minorHAnsi" w:hint="eastAsia"/>
                  <w:sz w:val="28"/>
                  <w:szCs w:val="28"/>
                </w:rPr>
                <w:t>秒</w:t>
              </w:r>
            </w:ins>
            <w:del w:id="390" w:author="Pei Yi LEONG (NEA)" w:date="2023-05-10T08:44:00Z">
              <w:r w:rsidR="00E0116B" w:rsidDel="000D0AD1">
                <w:rPr>
                  <w:rFonts w:eastAsia="SimSun" w:cstheme="minorHAnsi" w:hint="eastAsia"/>
                  <w:sz w:val="28"/>
                  <w:szCs w:val="28"/>
                </w:rPr>
                <w:delText>分</w:delText>
              </w:r>
            </w:del>
            <w:r w:rsidR="00E0116B">
              <w:rPr>
                <w:rFonts w:eastAsia="SimSun" w:cstheme="minorHAnsi" w:hint="eastAsia"/>
                <w:sz w:val="28"/>
                <w:szCs w:val="28"/>
              </w:rPr>
              <w:t>钟，气球就</w:t>
            </w:r>
            <w:r w:rsidR="0049157A">
              <w:rPr>
                <w:rFonts w:eastAsia="SimSun" w:cstheme="minorHAnsi" w:hint="eastAsia"/>
                <w:sz w:val="28"/>
                <w:szCs w:val="28"/>
              </w:rPr>
              <w:t>升空了！</w:t>
            </w:r>
            <w:r w:rsidR="0049157A">
              <w:rPr>
                <w:rFonts w:eastAsia="SimSun" w:cstheme="minorHAnsi" w:hint="eastAsia"/>
                <w:sz w:val="28"/>
                <w:szCs w:val="28"/>
              </w:rPr>
              <w:t>~</w:t>
            </w:r>
            <w:r w:rsidR="0086711E">
              <w:rPr>
                <w:rFonts w:eastAsia="SimSun" w:cstheme="minorHAnsi"/>
                <w:sz w:val="28"/>
                <w:szCs w:val="28"/>
              </w:rPr>
              <w:t xml:space="preserve"> </w:t>
            </w:r>
          </w:p>
          <w:p w14:paraId="1DCF1095" w14:textId="521DE249" w:rsidR="00F124A2" w:rsidRDefault="005B07E9" w:rsidP="00A213FC">
            <w:pPr>
              <w:tabs>
                <w:tab w:val="left" w:pos="2400"/>
              </w:tabs>
              <w:rPr>
                <w:rFonts w:eastAsia="SimSun" w:cstheme="minorHAnsi"/>
                <w:sz w:val="28"/>
                <w:szCs w:val="28"/>
              </w:rPr>
            </w:pPr>
            <w:r>
              <w:rPr>
                <w:rFonts w:eastAsia="SimSun" w:cstheme="minorHAnsi" w:hint="eastAsia"/>
                <w:sz w:val="28"/>
                <w:szCs w:val="28"/>
              </w:rPr>
              <w:t>I</w:t>
            </w:r>
            <w:r w:rsidR="008329D7">
              <w:rPr>
                <w:rFonts w:eastAsia="SimSun" w:cstheme="minorHAnsi" w:hint="eastAsia"/>
                <w:sz w:val="28"/>
                <w:szCs w:val="28"/>
              </w:rPr>
              <w:t>：</w:t>
            </w:r>
            <w:r w:rsidR="00F124A2">
              <w:rPr>
                <w:rFonts w:eastAsia="SimSun" w:cstheme="minorHAnsi" w:hint="eastAsia"/>
                <w:sz w:val="28"/>
                <w:szCs w:val="28"/>
              </w:rPr>
              <w:t>真的是大开眼界</w:t>
            </w:r>
            <w:r w:rsidR="00F124A2">
              <w:rPr>
                <w:rFonts w:eastAsia="SimSun" w:cstheme="minorHAnsi" w:hint="eastAsia"/>
                <w:sz w:val="28"/>
                <w:szCs w:val="28"/>
              </w:rPr>
              <w:t>~</w:t>
            </w:r>
          </w:p>
          <w:p w14:paraId="216A7657" w14:textId="2E6E3D7B" w:rsidR="005B07E9" w:rsidRDefault="005B07E9" w:rsidP="00A213FC">
            <w:pPr>
              <w:tabs>
                <w:tab w:val="left" w:pos="2400"/>
              </w:tabs>
              <w:rPr>
                <w:rFonts w:eastAsia="SimSun" w:cstheme="minorHAnsi"/>
                <w:sz w:val="28"/>
                <w:szCs w:val="28"/>
              </w:rPr>
            </w:pPr>
            <w:r>
              <w:rPr>
                <w:rFonts w:eastAsia="SimSun" w:cstheme="minorHAnsi" w:hint="eastAsia"/>
                <w:sz w:val="28"/>
                <w:szCs w:val="28"/>
              </w:rPr>
              <w:t>H</w:t>
            </w:r>
            <w:r>
              <w:rPr>
                <w:rFonts w:eastAsia="SimSun" w:cstheme="minorHAnsi" w:hint="eastAsia"/>
                <w:sz w:val="28"/>
                <w:szCs w:val="28"/>
              </w:rPr>
              <w:t>：</w:t>
            </w:r>
            <w:r w:rsidR="007F659A">
              <w:rPr>
                <w:rFonts w:eastAsia="SimSun" w:cstheme="minorHAnsi" w:hint="eastAsia"/>
                <w:sz w:val="28"/>
                <w:szCs w:val="28"/>
              </w:rPr>
              <w:t>一路顺风！帮我们收集多一点气象数据啊</w:t>
            </w:r>
            <w:r w:rsidR="007F659A">
              <w:rPr>
                <w:rFonts w:eastAsia="SimSun" w:cstheme="minorHAnsi"/>
                <w:sz w:val="28"/>
                <w:szCs w:val="28"/>
              </w:rPr>
              <w:t>…</w:t>
            </w:r>
          </w:p>
          <w:p w14:paraId="0C26E809" w14:textId="6702E5B9" w:rsidR="00CC4976" w:rsidRDefault="0049157A" w:rsidP="0049157A">
            <w:pPr>
              <w:tabs>
                <w:tab w:val="left" w:pos="2400"/>
              </w:tabs>
              <w:rPr>
                <w:rFonts w:eastAsia="SimSun" w:cstheme="minorHAnsi"/>
                <w:sz w:val="28"/>
                <w:szCs w:val="28"/>
              </w:rPr>
            </w:pPr>
            <w:r>
              <w:rPr>
                <w:rFonts w:eastAsia="SimSun" w:cstheme="minorHAnsi"/>
                <w:sz w:val="28"/>
                <w:szCs w:val="28"/>
              </w:rPr>
              <w:t>**</w:t>
            </w:r>
            <w:r>
              <w:rPr>
                <w:rFonts w:eastAsia="SimSun" w:cstheme="minorHAnsi" w:hint="eastAsia"/>
                <w:sz w:val="28"/>
                <w:szCs w:val="28"/>
              </w:rPr>
              <w:t>跟气球</w:t>
            </w:r>
            <w:r>
              <w:rPr>
                <w:rFonts w:eastAsia="SimSun" w:cstheme="minorHAnsi" w:hint="eastAsia"/>
                <w:sz w:val="28"/>
                <w:szCs w:val="28"/>
              </w:rPr>
              <w:t>bye</w:t>
            </w:r>
            <w:r>
              <w:rPr>
                <w:rFonts w:eastAsia="SimSun" w:cstheme="minorHAnsi"/>
                <w:sz w:val="28"/>
                <w:szCs w:val="28"/>
              </w:rPr>
              <w:t xml:space="preserve"> </w:t>
            </w:r>
            <w:proofErr w:type="spellStart"/>
            <w:r>
              <w:rPr>
                <w:rFonts w:eastAsia="SimSun" w:cstheme="minorHAnsi" w:hint="eastAsia"/>
                <w:sz w:val="28"/>
                <w:szCs w:val="28"/>
              </w:rPr>
              <w:t>bye</w:t>
            </w:r>
            <w:proofErr w:type="spellEnd"/>
            <w:r w:rsidR="003C557C">
              <w:rPr>
                <w:rFonts w:eastAsia="SimSun" w:cstheme="minorHAnsi"/>
                <w:sz w:val="28"/>
                <w:szCs w:val="28"/>
              </w:rPr>
              <w:t xml:space="preserve"> ~</w:t>
            </w:r>
            <w:r w:rsidR="008329D7">
              <w:rPr>
                <w:rFonts w:eastAsia="SimSun" w:cstheme="minorHAnsi"/>
                <w:sz w:val="28"/>
                <w:szCs w:val="28"/>
              </w:rPr>
              <w:t>…</w:t>
            </w:r>
          </w:p>
          <w:p w14:paraId="6A79A680" w14:textId="7A585BAD" w:rsidR="008329D7" w:rsidRDefault="008329D7" w:rsidP="0049157A">
            <w:pPr>
              <w:tabs>
                <w:tab w:val="left" w:pos="2400"/>
              </w:tabs>
              <w:rPr>
                <w:rFonts w:eastAsia="SimSun" w:cstheme="minorHAnsi"/>
                <w:sz w:val="28"/>
                <w:szCs w:val="28"/>
              </w:rPr>
            </w:pPr>
          </w:p>
          <w:p w14:paraId="2AC1FD7A" w14:textId="5882AF05" w:rsidR="001F78F6" w:rsidRDefault="001F78F6" w:rsidP="0049157A">
            <w:pPr>
              <w:tabs>
                <w:tab w:val="left" w:pos="2400"/>
              </w:tabs>
              <w:rPr>
                <w:rFonts w:eastAsia="SimSun" w:cstheme="minorHAnsi"/>
                <w:sz w:val="28"/>
                <w:szCs w:val="28"/>
              </w:rPr>
            </w:pPr>
            <w:r>
              <w:rPr>
                <w:rFonts w:eastAsia="SimSun" w:cstheme="minorHAnsi"/>
                <w:sz w:val="28"/>
                <w:szCs w:val="28"/>
              </w:rPr>
              <w:t xml:space="preserve">B: Thank you for your </w:t>
            </w:r>
            <w:proofErr w:type="gramStart"/>
            <w:r>
              <w:rPr>
                <w:rFonts w:eastAsia="SimSun" w:cstheme="minorHAnsi"/>
                <w:sz w:val="28"/>
                <w:szCs w:val="28"/>
              </w:rPr>
              <w:t>sharing, and</w:t>
            </w:r>
            <w:proofErr w:type="gramEnd"/>
            <w:r>
              <w:rPr>
                <w:rFonts w:eastAsia="SimSun" w:cstheme="minorHAnsi"/>
                <w:sz w:val="28"/>
                <w:szCs w:val="28"/>
              </w:rPr>
              <w:t xml:space="preserve"> letting us witness the launch of the weather balloon. </w:t>
            </w:r>
          </w:p>
          <w:p w14:paraId="60B4E280" w14:textId="0153F488" w:rsidR="00CC4976" w:rsidRDefault="00CC4976" w:rsidP="0049157A">
            <w:pPr>
              <w:tabs>
                <w:tab w:val="left" w:pos="2400"/>
              </w:tabs>
              <w:rPr>
                <w:rFonts w:eastAsia="SimSun" w:cstheme="minorHAnsi"/>
                <w:sz w:val="28"/>
                <w:szCs w:val="28"/>
              </w:rPr>
            </w:pPr>
            <w:r>
              <w:rPr>
                <w:rFonts w:eastAsia="SimSun" w:cstheme="minorHAnsi" w:hint="eastAsia"/>
                <w:sz w:val="28"/>
                <w:szCs w:val="28"/>
              </w:rPr>
              <w:t>B</w:t>
            </w:r>
            <w:r>
              <w:rPr>
                <w:rFonts w:eastAsia="SimSun" w:cstheme="minorHAnsi" w:hint="eastAsia"/>
                <w:sz w:val="28"/>
                <w:szCs w:val="28"/>
              </w:rPr>
              <w:t>：谢谢</w:t>
            </w:r>
            <w:r w:rsidR="005E4176">
              <w:rPr>
                <w:rFonts w:eastAsia="SimSun" w:cstheme="minorHAnsi" w:hint="eastAsia"/>
                <w:sz w:val="28"/>
                <w:szCs w:val="28"/>
              </w:rPr>
              <w:t>XX</w:t>
            </w:r>
            <w:r w:rsidR="002A5003">
              <w:rPr>
                <w:rFonts w:eastAsia="SimSun" w:cstheme="minorHAnsi" w:hint="eastAsia"/>
                <w:sz w:val="28"/>
                <w:szCs w:val="28"/>
              </w:rPr>
              <w:t>的分享，</w:t>
            </w:r>
            <w:proofErr w:type="gramStart"/>
            <w:r w:rsidR="002A5003">
              <w:rPr>
                <w:rFonts w:eastAsia="SimSun" w:cstheme="minorHAnsi" w:hint="eastAsia"/>
                <w:sz w:val="28"/>
                <w:szCs w:val="28"/>
              </w:rPr>
              <w:t>还</w:t>
            </w:r>
            <w:r w:rsidR="00C27651">
              <w:rPr>
                <w:rFonts w:eastAsia="SimSun" w:cstheme="minorHAnsi" w:hint="eastAsia"/>
                <w:sz w:val="28"/>
                <w:szCs w:val="28"/>
              </w:rPr>
              <w:t>让我们看到</w:t>
            </w:r>
            <w:r w:rsidR="000E13B8">
              <w:rPr>
                <w:rFonts w:eastAsia="SimSun" w:cstheme="minorHAnsi" w:hint="eastAsia"/>
                <w:sz w:val="28"/>
                <w:szCs w:val="28"/>
              </w:rPr>
              <w:t>“</w:t>
            </w:r>
            <w:proofErr w:type="gramEnd"/>
            <w:r w:rsidR="000E13B8">
              <w:rPr>
                <w:rFonts w:eastAsia="SimSun" w:cstheme="minorHAnsi" w:hint="eastAsia"/>
                <w:sz w:val="28"/>
                <w:szCs w:val="28"/>
              </w:rPr>
              <w:t>气象气球”升空的这一幕</w:t>
            </w:r>
            <w:r w:rsidR="002A5003">
              <w:rPr>
                <w:rFonts w:eastAsia="SimSun" w:cstheme="minorHAnsi" w:hint="eastAsia"/>
                <w:sz w:val="28"/>
                <w:szCs w:val="28"/>
              </w:rPr>
              <w:t>。</w:t>
            </w:r>
          </w:p>
          <w:p w14:paraId="6F36FEEC" w14:textId="2881460F" w:rsidR="002A5003" w:rsidRDefault="002A5003" w:rsidP="0049157A">
            <w:pPr>
              <w:tabs>
                <w:tab w:val="left" w:pos="2400"/>
              </w:tabs>
              <w:rPr>
                <w:rFonts w:eastAsia="SimSun" w:cstheme="minorHAnsi"/>
                <w:sz w:val="28"/>
                <w:szCs w:val="28"/>
              </w:rPr>
            </w:pPr>
          </w:p>
          <w:p w14:paraId="02696EDE" w14:textId="4A536776" w:rsidR="001F78F6" w:rsidRDefault="001F78F6" w:rsidP="0049157A">
            <w:pPr>
              <w:tabs>
                <w:tab w:val="left" w:pos="2400"/>
              </w:tabs>
              <w:rPr>
                <w:rFonts w:eastAsia="SimSun" w:cstheme="minorHAnsi"/>
                <w:sz w:val="28"/>
                <w:szCs w:val="28"/>
              </w:rPr>
            </w:pPr>
            <w:r>
              <w:rPr>
                <w:rFonts w:eastAsia="SimSun" w:cstheme="minorHAnsi"/>
                <w:sz w:val="28"/>
                <w:szCs w:val="28"/>
              </w:rPr>
              <w:t>S: You’re welcome…</w:t>
            </w:r>
          </w:p>
          <w:p w14:paraId="7CB4E71D" w14:textId="7556CC87" w:rsidR="001F78F6" w:rsidRDefault="001F78F6" w:rsidP="0049157A">
            <w:pPr>
              <w:tabs>
                <w:tab w:val="left" w:pos="2400"/>
              </w:tabs>
              <w:rPr>
                <w:rFonts w:eastAsia="SimSun" w:cstheme="minorHAnsi"/>
                <w:sz w:val="28"/>
                <w:szCs w:val="28"/>
              </w:rPr>
            </w:pPr>
            <w:r>
              <w:rPr>
                <w:rFonts w:eastAsia="SimSun" w:cstheme="minorHAnsi"/>
                <w:sz w:val="28"/>
                <w:szCs w:val="28"/>
              </w:rPr>
              <w:t>HI: Thanks Pei Yi, we learned something new today!</w:t>
            </w:r>
          </w:p>
          <w:p w14:paraId="46A99510" w14:textId="2B9E3CAE" w:rsidR="002A5003" w:rsidRDefault="002A5003" w:rsidP="0049157A">
            <w:pPr>
              <w:tabs>
                <w:tab w:val="left" w:pos="2400"/>
              </w:tabs>
              <w:rPr>
                <w:rFonts w:eastAsia="SimSun" w:cstheme="minorHAnsi"/>
                <w:sz w:val="28"/>
                <w:szCs w:val="28"/>
              </w:rPr>
            </w:pPr>
            <w:r w:rsidRPr="000C6A3C">
              <w:rPr>
                <w:rFonts w:eastAsia="SimSun" w:cstheme="minorHAnsi" w:hint="eastAsia"/>
                <w:sz w:val="28"/>
                <w:szCs w:val="28"/>
                <w:highlight w:val="yellow"/>
              </w:rPr>
              <w:t>S</w:t>
            </w:r>
            <w:r w:rsidRPr="000C6A3C">
              <w:rPr>
                <w:rFonts w:eastAsia="SimSun" w:cstheme="minorHAnsi" w:hint="eastAsia"/>
                <w:sz w:val="28"/>
                <w:szCs w:val="28"/>
                <w:highlight w:val="yellow"/>
              </w:rPr>
              <w:t>：不客气</w:t>
            </w:r>
            <w:proofErr w:type="gramStart"/>
            <w:r w:rsidR="000C6A3C" w:rsidRPr="000C6A3C">
              <w:rPr>
                <w:rFonts w:eastAsia="SimSun" w:cstheme="minorHAnsi"/>
                <w:sz w:val="28"/>
                <w:szCs w:val="28"/>
                <w:highlight w:val="yellow"/>
              </w:rPr>
              <w:t>…</w:t>
            </w:r>
            <w:r w:rsidR="000C6A3C">
              <w:rPr>
                <w:rFonts w:eastAsia="SimSun" w:cstheme="minorHAnsi"/>
                <w:sz w:val="28"/>
                <w:szCs w:val="28"/>
              </w:rPr>
              <w:t>..</w:t>
            </w:r>
            <w:proofErr w:type="gramEnd"/>
          </w:p>
          <w:p w14:paraId="147C8FE8" w14:textId="1C38E68E" w:rsidR="002A5003" w:rsidRDefault="002A5003" w:rsidP="0049157A">
            <w:pPr>
              <w:tabs>
                <w:tab w:val="left" w:pos="2400"/>
              </w:tabs>
              <w:rPr>
                <w:rFonts w:eastAsia="SimSun" w:cstheme="minorHAnsi"/>
                <w:sz w:val="28"/>
                <w:szCs w:val="28"/>
              </w:rPr>
            </w:pPr>
            <w:r>
              <w:rPr>
                <w:rFonts w:eastAsia="SimSun" w:cstheme="minorHAnsi" w:hint="eastAsia"/>
                <w:sz w:val="28"/>
                <w:szCs w:val="28"/>
              </w:rPr>
              <w:t>HI</w:t>
            </w:r>
            <w:r>
              <w:rPr>
                <w:rFonts w:eastAsia="SimSun" w:cstheme="minorHAnsi" w:hint="eastAsia"/>
                <w:sz w:val="28"/>
                <w:szCs w:val="28"/>
              </w:rPr>
              <w:t>：谢谢</w:t>
            </w:r>
            <w:r>
              <w:rPr>
                <w:rFonts w:eastAsia="SimSun" w:cstheme="minorHAnsi" w:hint="eastAsia"/>
                <w:sz w:val="28"/>
                <w:szCs w:val="28"/>
              </w:rPr>
              <w:t>XX</w:t>
            </w:r>
            <w:r>
              <w:rPr>
                <w:rFonts w:eastAsia="SimSun" w:cstheme="minorHAnsi" w:hint="eastAsia"/>
                <w:sz w:val="28"/>
                <w:szCs w:val="28"/>
              </w:rPr>
              <w:t>！</w:t>
            </w:r>
            <w:r w:rsidR="004C6279">
              <w:rPr>
                <w:rFonts w:eastAsia="SimSun" w:cstheme="minorHAnsi" w:hint="eastAsia"/>
                <w:sz w:val="28"/>
                <w:szCs w:val="28"/>
              </w:rPr>
              <w:t>今天又长知识了！</w:t>
            </w:r>
          </w:p>
          <w:p w14:paraId="380F030B" w14:textId="40E71013" w:rsidR="00623CC0" w:rsidRDefault="00623CC0" w:rsidP="00A213FC">
            <w:pPr>
              <w:tabs>
                <w:tab w:val="left" w:pos="2400"/>
              </w:tabs>
              <w:rPr>
                <w:rFonts w:eastAsia="SimSun" w:cstheme="minorHAnsi"/>
                <w:sz w:val="28"/>
                <w:szCs w:val="28"/>
              </w:rPr>
            </w:pPr>
          </w:p>
        </w:tc>
      </w:tr>
      <w:tr w:rsidR="00DD3B09" w:rsidRPr="00726E65" w14:paraId="63CDD612" w14:textId="77777777" w:rsidTr="008B53B6">
        <w:trPr>
          <w:trHeight w:val="629"/>
        </w:trPr>
        <w:tc>
          <w:tcPr>
            <w:tcW w:w="551" w:type="dxa"/>
          </w:tcPr>
          <w:p w14:paraId="4F13414A" w14:textId="7D17D958" w:rsidR="00DD3B09" w:rsidRPr="00726E65" w:rsidRDefault="00DD3B09" w:rsidP="008B53B6">
            <w:pPr>
              <w:rPr>
                <w:rFonts w:eastAsia="SimSun" w:cstheme="minorHAnsi"/>
                <w:b/>
                <w:sz w:val="28"/>
                <w:szCs w:val="28"/>
              </w:rPr>
            </w:pPr>
          </w:p>
        </w:tc>
        <w:tc>
          <w:tcPr>
            <w:tcW w:w="2138" w:type="dxa"/>
          </w:tcPr>
          <w:p w14:paraId="30BCA04E" w14:textId="77777777" w:rsidR="00DD3B09" w:rsidRPr="00726E65" w:rsidRDefault="00DD3B09" w:rsidP="008B53B6">
            <w:pPr>
              <w:rPr>
                <w:rFonts w:eastAsia="SimSun" w:cstheme="minorHAnsi"/>
                <w:sz w:val="28"/>
                <w:szCs w:val="28"/>
              </w:rPr>
            </w:pPr>
            <w:r w:rsidRPr="00726E65">
              <w:rPr>
                <w:rFonts w:eastAsia="SimSun" w:cstheme="minorHAnsi"/>
                <w:sz w:val="28"/>
                <w:szCs w:val="28"/>
              </w:rPr>
              <w:t>打卡</w:t>
            </w:r>
          </w:p>
          <w:p w14:paraId="4F5EA3CE" w14:textId="77777777" w:rsidR="00DD3B09" w:rsidRPr="00726E65" w:rsidRDefault="00DD3B09" w:rsidP="008B53B6">
            <w:pPr>
              <w:rPr>
                <w:rFonts w:eastAsia="SimSun" w:cstheme="minorHAnsi"/>
                <w:sz w:val="28"/>
                <w:szCs w:val="28"/>
              </w:rPr>
            </w:pPr>
            <w:r w:rsidRPr="00726E65">
              <w:rPr>
                <w:rFonts w:eastAsia="SimSun" w:cstheme="minorHAnsi"/>
                <w:sz w:val="28"/>
                <w:szCs w:val="28"/>
              </w:rPr>
              <w:t>Handphone</w:t>
            </w:r>
          </w:p>
        </w:tc>
        <w:tc>
          <w:tcPr>
            <w:tcW w:w="6661" w:type="dxa"/>
          </w:tcPr>
          <w:p w14:paraId="57EC2D9B" w14:textId="7F479B0F" w:rsidR="00102928" w:rsidRDefault="001B0C7D" w:rsidP="008B53B6">
            <w:pPr>
              <w:rPr>
                <w:rFonts w:eastAsia="SimSun" w:cstheme="minorHAnsi"/>
                <w:sz w:val="28"/>
                <w:szCs w:val="28"/>
              </w:rPr>
            </w:pPr>
            <w:r>
              <w:rPr>
                <w:rFonts w:eastAsia="SimSun" w:cstheme="minorHAnsi"/>
                <w:sz w:val="28"/>
                <w:szCs w:val="28"/>
              </w:rPr>
              <w:t>@</w:t>
            </w:r>
            <w:r>
              <w:rPr>
                <w:rFonts w:eastAsia="SimSun" w:cstheme="minorHAnsi" w:hint="eastAsia"/>
                <w:sz w:val="28"/>
                <w:szCs w:val="28"/>
              </w:rPr>
              <w:t>bkgd</w:t>
            </w:r>
            <w:r>
              <w:rPr>
                <w:rFonts w:eastAsia="SimSun" w:cstheme="minorHAnsi"/>
                <w:sz w:val="28"/>
                <w:szCs w:val="28"/>
              </w:rPr>
              <w:t xml:space="preserve"> </w:t>
            </w:r>
            <w:r>
              <w:rPr>
                <w:rFonts w:eastAsia="SimSun" w:cstheme="minorHAnsi" w:hint="eastAsia"/>
                <w:sz w:val="28"/>
                <w:szCs w:val="28"/>
              </w:rPr>
              <w:t>w</w:t>
            </w:r>
            <w:r>
              <w:rPr>
                <w:rFonts w:eastAsia="SimSun" w:cstheme="minorHAnsi"/>
                <w:sz w:val="28"/>
                <w:szCs w:val="28"/>
              </w:rPr>
              <w:t>ith a lot computer</w:t>
            </w:r>
            <w:proofErr w:type="gramStart"/>
            <w:r>
              <w:rPr>
                <w:rFonts w:eastAsia="SimSun" w:cstheme="minorHAnsi"/>
                <w:sz w:val="28"/>
                <w:szCs w:val="28"/>
              </w:rPr>
              <w:t xml:space="preserve">- </w:t>
            </w:r>
            <w:r w:rsidR="00102928">
              <w:rPr>
                <w:rFonts w:eastAsia="SimSun" w:cstheme="minorHAnsi"/>
                <w:sz w:val="28"/>
                <w:szCs w:val="28"/>
              </w:rPr>
              <w:t xml:space="preserve"> </w:t>
            </w:r>
            <w:proofErr w:type="spellStart"/>
            <w:r w:rsidR="00102928">
              <w:rPr>
                <w:rFonts w:eastAsia="SimSun" w:cstheme="minorHAnsi"/>
                <w:sz w:val="28"/>
                <w:szCs w:val="28"/>
              </w:rPr>
              <w:t>Yu</w:t>
            </w:r>
            <w:r>
              <w:rPr>
                <w:rFonts w:eastAsia="SimSun" w:cstheme="minorHAnsi" w:hint="eastAsia"/>
                <w:sz w:val="28"/>
                <w:szCs w:val="28"/>
              </w:rPr>
              <w:t>Jia</w:t>
            </w:r>
            <w:proofErr w:type="spellEnd"/>
            <w:proofErr w:type="gramEnd"/>
            <w:r>
              <w:rPr>
                <w:rFonts w:eastAsia="SimSun" w:cstheme="minorHAnsi"/>
                <w:sz w:val="28"/>
                <w:szCs w:val="28"/>
              </w:rPr>
              <w:t xml:space="preserve"> </w:t>
            </w:r>
          </w:p>
          <w:p w14:paraId="79149923" w14:textId="09B73999" w:rsidR="000D26ED" w:rsidRDefault="000D26ED" w:rsidP="008B53B6">
            <w:pPr>
              <w:rPr>
                <w:rFonts w:eastAsia="SimSun" w:cstheme="minorHAnsi"/>
                <w:sz w:val="28"/>
                <w:szCs w:val="28"/>
              </w:rPr>
            </w:pPr>
            <w:r>
              <w:rPr>
                <w:rFonts w:eastAsia="SimSun" w:cstheme="minorHAnsi"/>
                <w:sz w:val="28"/>
                <w:szCs w:val="28"/>
              </w:rPr>
              <w:t xml:space="preserve">H: Weather forecasters do their best to </w:t>
            </w:r>
            <w:proofErr w:type="spellStart"/>
            <w:r>
              <w:rPr>
                <w:rFonts w:eastAsia="SimSun" w:cstheme="minorHAnsi"/>
                <w:sz w:val="28"/>
                <w:szCs w:val="28"/>
              </w:rPr>
              <w:t>analyse</w:t>
            </w:r>
            <w:proofErr w:type="spellEnd"/>
            <w:r>
              <w:rPr>
                <w:rFonts w:eastAsia="SimSun" w:cstheme="minorHAnsi"/>
                <w:sz w:val="28"/>
                <w:szCs w:val="28"/>
              </w:rPr>
              <w:t xml:space="preserve"> various meteorological data </w:t>
            </w:r>
          </w:p>
          <w:p w14:paraId="216A77CB" w14:textId="0DED9898" w:rsidR="000D26ED" w:rsidRDefault="000D26ED" w:rsidP="008B53B6">
            <w:pPr>
              <w:rPr>
                <w:rFonts w:eastAsia="SimSun" w:cstheme="minorHAnsi"/>
                <w:sz w:val="28"/>
                <w:szCs w:val="28"/>
              </w:rPr>
            </w:pPr>
            <w:r>
              <w:rPr>
                <w:rFonts w:eastAsia="SimSun" w:cstheme="minorHAnsi"/>
                <w:sz w:val="28"/>
                <w:szCs w:val="28"/>
              </w:rPr>
              <w:t>B: To provide the public with timely and reliable weather forecasts</w:t>
            </w:r>
          </w:p>
          <w:p w14:paraId="56567C3A" w14:textId="62484414" w:rsidR="000D26ED" w:rsidRDefault="000D26ED" w:rsidP="008B53B6">
            <w:pPr>
              <w:rPr>
                <w:rFonts w:eastAsia="SimSun" w:cstheme="minorHAnsi"/>
                <w:sz w:val="28"/>
                <w:szCs w:val="28"/>
              </w:rPr>
            </w:pPr>
            <w:r>
              <w:rPr>
                <w:rFonts w:eastAsia="SimSun" w:cstheme="minorHAnsi"/>
                <w:sz w:val="28"/>
                <w:szCs w:val="28"/>
              </w:rPr>
              <w:t xml:space="preserve">I: So that we can be well-prepared before leaving the house. </w:t>
            </w:r>
            <w:proofErr w:type="gramStart"/>
            <w:r>
              <w:rPr>
                <w:rFonts w:eastAsia="SimSun" w:cstheme="minorHAnsi"/>
                <w:sz w:val="28"/>
                <w:szCs w:val="28"/>
              </w:rPr>
              <w:t>Let us</w:t>
            </w:r>
            <w:proofErr w:type="gramEnd"/>
            <w:r>
              <w:rPr>
                <w:rFonts w:eastAsia="SimSun" w:cstheme="minorHAnsi"/>
                <w:sz w:val="28"/>
                <w:szCs w:val="28"/>
              </w:rPr>
              <w:t xml:space="preserve"> take a photo together! </w:t>
            </w:r>
          </w:p>
          <w:p w14:paraId="73E304AB" w14:textId="6310E213" w:rsidR="00F217A0" w:rsidRDefault="00CA3664" w:rsidP="008B53B6">
            <w:pPr>
              <w:rPr>
                <w:rFonts w:eastAsia="SimSun" w:cstheme="minorHAnsi"/>
                <w:sz w:val="28"/>
                <w:szCs w:val="28"/>
              </w:rPr>
            </w:pPr>
            <w:r>
              <w:rPr>
                <w:rFonts w:eastAsia="SimSun" w:cstheme="minorHAnsi" w:hint="eastAsia"/>
                <w:sz w:val="28"/>
                <w:szCs w:val="28"/>
              </w:rPr>
              <w:t>H:</w:t>
            </w:r>
            <w:r>
              <w:rPr>
                <w:rFonts w:eastAsia="SimSun" w:cstheme="minorHAnsi"/>
                <w:sz w:val="28"/>
                <w:szCs w:val="28"/>
              </w:rPr>
              <w:t xml:space="preserve"> </w:t>
            </w:r>
            <w:r w:rsidR="00633B3C">
              <w:rPr>
                <w:rFonts w:eastAsia="SimSun" w:cstheme="minorHAnsi" w:hint="eastAsia"/>
                <w:sz w:val="28"/>
                <w:szCs w:val="28"/>
              </w:rPr>
              <w:t>气象</w:t>
            </w:r>
            <w:r>
              <w:rPr>
                <w:rFonts w:eastAsia="SimSun" w:cstheme="minorHAnsi" w:hint="eastAsia"/>
                <w:sz w:val="28"/>
                <w:szCs w:val="28"/>
              </w:rPr>
              <w:t>预报员</w:t>
            </w:r>
            <w:r w:rsidR="00BD0201">
              <w:rPr>
                <w:rFonts w:eastAsia="SimSun" w:cstheme="minorHAnsi" w:hint="eastAsia"/>
                <w:sz w:val="28"/>
                <w:szCs w:val="28"/>
              </w:rPr>
              <w:t>每天不遗余力地</w:t>
            </w:r>
            <w:r w:rsidR="001B0C7D">
              <w:rPr>
                <w:rFonts w:eastAsia="SimSun" w:cstheme="minorHAnsi" w:hint="eastAsia"/>
                <w:sz w:val="28"/>
                <w:szCs w:val="28"/>
              </w:rPr>
              <w:t>分析气象</w:t>
            </w:r>
            <w:r w:rsidR="00591756">
              <w:rPr>
                <w:rFonts w:eastAsia="SimSun" w:cstheme="minorHAnsi" w:hint="eastAsia"/>
                <w:sz w:val="28"/>
                <w:szCs w:val="28"/>
              </w:rPr>
              <w:t>，</w:t>
            </w:r>
          </w:p>
          <w:p w14:paraId="422B900F" w14:textId="19CAE27E" w:rsidR="00825B2A" w:rsidRDefault="00422441" w:rsidP="008B53B6">
            <w:pPr>
              <w:rPr>
                <w:rFonts w:eastAsia="SimSun" w:cstheme="minorHAnsi"/>
                <w:sz w:val="28"/>
                <w:szCs w:val="28"/>
              </w:rPr>
            </w:pPr>
            <w:r>
              <w:rPr>
                <w:rFonts w:eastAsia="SimSun" w:cstheme="minorHAnsi" w:hint="eastAsia"/>
                <w:sz w:val="28"/>
                <w:szCs w:val="28"/>
              </w:rPr>
              <w:t>B</w:t>
            </w:r>
            <w:r>
              <w:rPr>
                <w:rFonts w:eastAsia="SimSun" w:cstheme="minorHAnsi"/>
                <w:sz w:val="28"/>
                <w:szCs w:val="28"/>
              </w:rPr>
              <w:t xml:space="preserve">: </w:t>
            </w:r>
            <w:r w:rsidR="0015529E">
              <w:rPr>
                <w:rFonts w:eastAsia="SimSun" w:cstheme="minorHAnsi" w:hint="eastAsia"/>
                <w:sz w:val="28"/>
                <w:szCs w:val="28"/>
              </w:rPr>
              <w:t>为</w:t>
            </w:r>
            <w:r w:rsidR="004D4748">
              <w:rPr>
                <w:rFonts w:eastAsia="SimSun" w:cstheme="minorHAnsi" w:hint="eastAsia"/>
                <w:sz w:val="28"/>
                <w:szCs w:val="28"/>
              </w:rPr>
              <w:t>的就是</w:t>
            </w:r>
            <w:r w:rsidR="00591756">
              <w:rPr>
                <w:rFonts w:eastAsia="SimSun" w:cstheme="minorHAnsi" w:hint="eastAsia"/>
                <w:sz w:val="28"/>
                <w:szCs w:val="28"/>
              </w:rPr>
              <w:t>要</w:t>
            </w:r>
            <w:r w:rsidR="0015529E">
              <w:rPr>
                <w:rFonts w:eastAsia="SimSun" w:cstheme="minorHAnsi" w:hint="eastAsia"/>
                <w:sz w:val="28"/>
                <w:szCs w:val="28"/>
              </w:rPr>
              <w:t>提供</w:t>
            </w:r>
            <w:r w:rsidR="009426EB">
              <w:rPr>
                <w:rFonts w:eastAsia="SimSun" w:cstheme="minorHAnsi" w:hint="eastAsia"/>
                <w:sz w:val="28"/>
                <w:szCs w:val="28"/>
              </w:rPr>
              <w:t>大家</w:t>
            </w:r>
            <w:r w:rsidR="00200678">
              <w:rPr>
                <w:rFonts w:eastAsia="SimSun" w:cstheme="minorHAnsi" w:hint="eastAsia"/>
                <w:sz w:val="28"/>
                <w:szCs w:val="28"/>
              </w:rPr>
              <w:t>及时</w:t>
            </w:r>
            <w:r w:rsidR="007E1ED5">
              <w:rPr>
                <w:rFonts w:eastAsia="SimSun" w:cstheme="minorHAnsi" w:hint="eastAsia"/>
                <w:sz w:val="28"/>
                <w:szCs w:val="28"/>
              </w:rPr>
              <w:t>且</w:t>
            </w:r>
            <w:r w:rsidR="00200678">
              <w:rPr>
                <w:rFonts w:eastAsia="SimSun" w:cstheme="minorHAnsi" w:hint="eastAsia"/>
                <w:sz w:val="28"/>
                <w:szCs w:val="28"/>
              </w:rPr>
              <w:t>可靠</w:t>
            </w:r>
            <w:r w:rsidR="0015529E">
              <w:rPr>
                <w:rFonts w:eastAsia="SimSun" w:cstheme="minorHAnsi" w:hint="eastAsia"/>
                <w:sz w:val="28"/>
                <w:szCs w:val="28"/>
              </w:rPr>
              <w:t>的天气预报</w:t>
            </w:r>
            <w:r w:rsidR="00591756">
              <w:rPr>
                <w:rFonts w:eastAsia="SimSun" w:cstheme="minorHAnsi" w:hint="eastAsia"/>
                <w:sz w:val="28"/>
                <w:szCs w:val="28"/>
              </w:rPr>
              <w:t>，</w:t>
            </w:r>
          </w:p>
          <w:p w14:paraId="3A8BF088" w14:textId="2AAEA4D3" w:rsidR="00825B2A" w:rsidRDefault="00825B2A" w:rsidP="008B53B6">
            <w:pPr>
              <w:rPr>
                <w:rFonts w:eastAsia="SimSun" w:cstheme="minorHAnsi"/>
                <w:sz w:val="28"/>
                <w:szCs w:val="28"/>
              </w:rPr>
            </w:pPr>
            <w:r>
              <w:rPr>
                <w:rFonts w:eastAsia="SimSun" w:cstheme="minorHAnsi" w:hint="eastAsia"/>
                <w:sz w:val="28"/>
                <w:szCs w:val="28"/>
              </w:rPr>
              <w:t>I:</w:t>
            </w:r>
            <w:r>
              <w:rPr>
                <w:rFonts w:eastAsia="SimSun" w:cstheme="minorHAnsi"/>
                <w:sz w:val="28"/>
                <w:szCs w:val="28"/>
              </w:rPr>
              <w:t xml:space="preserve"> </w:t>
            </w:r>
            <w:r w:rsidR="000F660B">
              <w:rPr>
                <w:rFonts w:eastAsia="SimSun" w:cstheme="minorHAnsi" w:hint="eastAsia"/>
                <w:sz w:val="28"/>
                <w:szCs w:val="28"/>
              </w:rPr>
              <w:t>好让我们出门</w:t>
            </w:r>
            <w:r w:rsidR="003B287F">
              <w:rPr>
                <w:rFonts w:eastAsia="SimSun" w:cstheme="minorHAnsi" w:hint="eastAsia"/>
                <w:sz w:val="28"/>
                <w:szCs w:val="28"/>
              </w:rPr>
              <w:t>前</w:t>
            </w:r>
            <w:r w:rsidR="007E1ED5">
              <w:rPr>
                <w:rFonts w:eastAsia="SimSun" w:cstheme="minorHAnsi" w:hint="eastAsia"/>
                <w:sz w:val="28"/>
                <w:szCs w:val="28"/>
              </w:rPr>
              <w:t>作好</w:t>
            </w:r>
            <w:r w:rsidR="00E552EC">
              <w:rPr>
                <w:rFonts w:eastAsia="SimSun" w:cstheme="minorHAnsi" w:hint="eastAsia"/>
                <w:sz w:val="28"/>
                <w:szCs w:val="28"/>
              </w:rPr>
              <w:t>准备</w:t>
            </w:r>
            <w:r w:rsidR="000A74A5">
              <w:rPr>
                <w:rFonts w:eastAsia="SimSun" w:cstheme="minorHAnsi" w:hint="eastAsia"/>
                <w:sz w:val="28"/>
                <w:szCs w:val="28"/>
              </w:rPr>
              <w:t>！</w:t>
            </w:r>
            <w:r>
              <w:rPr>
                <w:rFonts w:eastAsia="SimSun" w:cstheme="minorHAnsi" w:hint="eastAsia"/>
                <w:sz w:val="28"/>
                <w:szCs w:val="28"/>
              </w:rPr>
              <w:t>我们</w:t>
            </w:r>
            <w:r w:rsidR="00CA722E">
              <w:rPr>
                <w:rFonts w:eastAsia="SimSun" w:cstheme="minorHAnsi"/>
                <w:sz w:val="28"/>
                <w:szCs w:val="28"/>
              </w:rPr>
              <w:t xml:space="preserve"> </w:t>
            </w:r>
            <w:r w:rsidR="00CA722E">
              <w:rPr>
                <w:rFonts w:eastAsia="SimSun" w:cstheme="minorHAnsi" w:hint="eastAsia"/>
                <w:sz w:val="28"/>
                <w:szCs w:val="28"/>
              </w:rPr>
              <w:t>一起</w:t>
            </w:r>
            <w:r>
              <w:rPr>
                <w:rFonts w:eastAsia="SimSun" w:cstheme="minorHAnsi" w:hint="eastAsia"/>
                <w:sz w:val="28"/>
                <w:szCs w:val="28"/>
              </w:rPr>
              <w:t>拍照</w:t>
            </w:r>
            <w:r w:rsidR="00ED56EC">
              <w:rPr>
                <w:rFonts w:eastAsia="SimSun" w:cstheme="minorHAnsi" w:hint="eastAsia"/>
                <w:sz w:val="28"/>
                <w:szCs w:val="28"/>
              </w:rPr>
              <w:t>留念</w:t>
            </w:r>
            <w:r>
              <w:rPr>
                <w:rFonts w:eastAsia="SimSun" w:cstheme="minorHAnsi" w:hint="eastAsia"/>
                <w:sz w:val="28"/>
                <w:szCs w:val="28"/>
              </w:rPr>
              <w:t>！</w:t>
            </w:r>
          </w:p>
          <w:p w14:paraId="1EBA153F" w14:textId="23A298F6" w:rsidR="005717F9" w:rsidRPr="00726E65" w:rsidRDefault="005717F9" w:rsidP="008B53B6">
            <w:pPr>
              <w:rPr>
                <w:rFonts w:eastAsia="SimSun" w:cstheme="minorHAnsi"/>
                <w:sz w:val="28"/>
                <w:szCs w:val="28"/>
              </w:rPr>
            </w:pPr>
          </w:p>
        </w:tc>
      </w:tr>
    </w:tbl>
    <w:p w14:paraId="7CA07A75" w14:textId="5DDC0048" w:rsidR="00C03A37" w:rsidRDefault="00206CA7" w:rsidP="00E85C3D">
      <w:pPr>
        <w:spacing w:after="0" w:line="240" w:lineRule="auto"/>
        <w:rPr>
          <w:rFonts w:eastAsia="SimSun" w:cstheme="minorHAnsi"/>
          <w:sz w:val="24"/>
          <w:szCs w:val="24"/>
        </w:rPr>
      </w:pPr>
      <w:r>
        <w:rPr>
          <w:rFonts w:ascii="Open Sans" w:hAnsi="Open Sans" w:cs="Open Sans"/>
          <w:color w:val="666666"/>
          <w:sz w:val="20"/>
          <w:szCs w:val="20"/>
        </w:rPr>
        <w:br/>
      </w:r>
    </w:p>
    <w:p w14:paraId="49C7BA60" w14:textId="77777777" w:rsidR="001624CF" w:rsidRDefault="001624CF" w:rsidP="00545752">
      <w:pPr>
        <w:spacing w:after="0" w:line="240" w:lineRule="auto"/>
        <w:rPr>
          <w:rFonts w:eastAsia="SimSun" w:cstheme="minorHAnsi"/>
          <w:sz w:val="24"/>
          <w:szCs w:val="24"/>
        </w:rPr>
      </w:pPr>
    </w:p>
    <w:p w14:paraId="24A57059" w14:textId="77777777" w:rsidR="001624CF" w:rsidRPr="00545752" w:rsidRDefault="001624CF" w:rsidP="00545752">
      <w:pPr>
        <w:spacing w:after="0" w:line="240" w:lineRule="auto"/>
        <w:rPr>
          <w:rFonts w:eastAsia="SimSun" w:cstheme="minorHAnsi"/>
          <w:sz w:val="24"/>
          <w:szCs w:val="24"/>
        </w:rPr>
      </w:pPr>
    </w:p>
    <w:sectPr w:rsidR="001624CF" w:rsidRPr="00545752">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ujia He" w:date="2023-05-11T00:15:00Z" w:initials="YH">
    <w:p w14:paraId="1A3F1EC4" w14:textId="77777777" w:rsidR="00BC5605" w:rsidRDefault="00BC5605" w:rsidP="00365457">
      <w:pPr>
        <w:pStyle w:val="CommentText"/>
      </w:pPr>
      <w:r>
        <w:rPr>
          <w:rStyle w:val="CommentReference"/>
        </w:rPr>
        <w:annotationRef/>
      </w:r>
      <w:r>
        <w:rPr>
          <w:lang w:val="en-SG"/>
        </w:rPr>
        <w:t xml:space="preserve">The focus here is that we have our own set of meteorological information as our 'language'. Confusion between 'weather' and 'climate' should be avoided. </w:t>
      </w:r>
    </w:p>
  </w:comment>
  <w:comment w:id="103" w:author="Yujia He" w:date="2023-05-11T01:50:00Z" w:initials="YH">
    <w:p w14:paraId="6DD98590" w14:textId="77777777" w:rsidR="00A65144" w:rsidRDefault="00A65144" w:rsidP="00063107">
      <w:pPr>
        <w:pStyle w:val="CommentText"/>
      </w:pPr>
      <w:r>
        <w:rPr>
          <w:rStyle w:val="CommentReference"/>
        </w:rPr>
        <w:annotationRef/>
      </w:r>
      <w:r>
        <w:rPr>
          <w:lang w:val="en-SG"/>
        </w:rPr>
        <w:t>Radar detected and reflected water droplets in clouds, not only the rainfall.</w:t>
      </w:r>
    </w:p>
  </w:comment>
  <w:comment w:id="214" w:author="Yujia He" w:date="2023-05-11T15:15:00Z" w:initials="YH">
    <w:p w14:paraId="2B1A42E7" w14:textId="77777777" w:rsidR="00F81C6F" w:rsidRDefault="00F81C6F" w:rsidP="00DA2A6F">
      <w:pPr>
        <w:pStyle w:val="CommentText"/>
      </w:pPr>
      <w:r>
        <w:rPr>
          <w:rStyle w:val="CommentReference"/>
        </w:rPr>
        <w:annotationRef/>
      </w:r>
      <w:r>
        <w:t>Actually we use satellite imagery within global scale rather than only regional area.</w:t>
      </w:r>
    </w:p>
  </w:comment>
  <w:comment w:id="243" w:author="Yujia He" w:date="2023-05-11T15:26:00Z" w:initials="YH">
    <w:p w14:paraId="763F9A62" w14:textId="77777777" w:rsidR="00162A42" w:rsidRDefault="00162A42" w:rsidP="00D17835">
      <w:pPr>
        <w:pStyle w:val="CommentText"/>
      </w:pPr>
      <w:r>
        <w:rPr>
          <w:rStyle w:val="CommentReference"/>
        </w:rPr>
        <w:annotationRef/>
      </w:r>
      <w:r>
        <w:t xml:space="preserve">We not only rely on NWP, we also use satellite imagery to monitor and track weather patterns on a global scale and use our experience also.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F1EC4" w15:done="0"/>
  <w15:commentEx w15:paraId="6DD98590" w15:done="0"/>
  <w15:commentEx w15:paraId="2B1A42E7" w15:done="0"/>
  <w15:commentEx w15:paraId="763F9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B216" w16cex:dateUtc="2023-05-10T16:15:00Z"/>
  <w16cex:commentExtensible w16cex:durableId="2806C872" w16cex:dateUtc="2023-05-10T17:50:00Z"/>
  <w16cex:commentExtensible w16cex:durableId="280784F4" w16cex:dateUtc="2023-05-11T07:15:00Z"/>
  <w16cex:commentExtensible w16cex:durableId="280787AF" w16cex:dateUtc="2023-05-11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F1EC4" w16cid:durableId="2806B216"/>
  <w16cid:commentId w16cid:paraId="6DD98590" w16cid:durableId="2806C872"/>
  <w16cid:commentId w16cid:paraId="2B1A42E7" w16cid:durableId="280784F4"/>
  <w16cid:commentId w16cid:paraId="763F9A62" w16cid:durableId="280787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0CEB" w14:textId="77777777" w:rsidR="004A57A5" w:rsidRDefault="004A57A5">
      <w:pPr>
        <w:spacing w:after="0" w:line="240" w:lineRule="auto"/>
      </w:pPr>
      <w:r>
        <w:separator/>
      </w:r>
    </w:p>
  </w:endnote>
  <w:endnote w:type="continuationSeparator" w:id="0">
    <w:p w14:paraId="6B674419" w14:textId="77777777" w:rsidR="004A57A5" w:rsidRDefault="004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177403"/>
      <w:docPartObj>
        <w:docPartGallery w:val="Page Numbers (Bottom of Page)"/>
        <w:docPartUnique/>
      </w:docPartObj>
    </w:sdtPr>
    <w:sdtEndPr>
      <w:rPr>
        <w:noProof/>
      </w:rPr>
    </w:sdtEndPr>
    <w:sdtContent>
      <w:p w14:paraId="3865FC8C" w14:textId="77777777" w:rsidR="00731EDC" w:rsidRDefault="00CF4629">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B964BF2" w14:textId="77777777" w:rsidR="00731EDC" w:rsidRDefault="00E84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BC56" w14:textId="77777777" w:rsidR="004A57A5" w:rsidRDefault="004A57A5">
      <w:pPr>
        <w:spacing w:after="0" w:line="240" w:lineRule="auto"/>
      </w:pPr>
      <w:r>
        <w:rPr>
          <w:rFonts w:hint="eastAsia"/>
        </w:rPr>
        <w:separator/>
      </w:r>
    </w:p>
  </w:footnote>
  <w:footnote w:type="continuationSeparator" w:id="0">
    <w:p w14:paraId="5BD59352" w14:textId="77777777" w:rsidR="004A57A5" w:rsidRDefault="004A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3610" w14:textId="4DCD9EF7" w:rsidR="00731EDC" w:rsidRDefault="00CF4629" w:rsidP="00E57C70">
    <w:pPr>
      <w:pStyle w:val="Header"/>
    </w:pPr>
    <w:r>
      <w:rPr>
        <w:rFonts w:hint="eastAsia"/>
      </w:rPr>
      <w:t>CC</w:t>
    </w:r>
    <w:r>
      <w:t>2_</w:t>
    </w:r>
    <w:r w:rsidR="009B7488">
      <w:rPr>
        <w:rFonts w:hint="eastAsia"/>
      </w:rPr>
      <w:t>MSS</w:t>
    </w:r>
    <w:r>
      <w:rPr>
        <w:rFonts w:hint="eastAsia"/>
      </w:rPr>
      <w:t>_</w:t>
    </w:r>
    <w:r w:rsidR="00A063E0">
      <w:t>30</w:t>
    </w:r>
    <w:r>
      <w:t>0</w:t>
    </w:r>
    <w:r w:rsidR="009B7488">
      <w:t>4</w:t>
    </w:r>
    <w:r>
      <w:t>23</w:t>
    </w:r>
  </w:p>
  <w:p w14:paraId="3070CD9E" w14:textId="77777777" w:rsidR="00731EDC" w:rsidRDefault="00E84A78">
    <w:pPr>
      <w:pStyle w:val="Header"/>
    </w:pPr>
  </w:p>
  <w:p w14:paraId="728CFD03" w14:textId="77777777" w:rsidR="00731EDC" w:rsidRDefault="00E84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3B23"/>
    <w:multiLevelType w:val="hybridMultilevel"/>
    <w:tmpl w:val="1D5822A6"/>
    <w:lvl w:ilvl="0" w:tplc="71BA54D0">
      <w:start w:val="1"/>
      <w:numFmt w:val="upperRoman"/>
      <w:lvlText w:val="%1&gt;"/>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BE622AA"/>
    <w:multiLevelType w:val="hybridMultilevel"/>
    <w:tmpl w:val="185CD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7C401A"/>
    <w:multiLevelType w:val="hybridMultilevel"/>
    <w:tmpl w:val="382A02F8"/>
    <w:lvl w:ilvl="0" w:tplc="BA7250CC">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95E18"/>
    <w:multiLevelType w:val="hybridMultilevel"/>
    <w:tmpl w:val="CF2AF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470" w:hanging="360"/>
      </w:pPr>
      <w:rPr>
        <w:rFonts w:ascii="Courier New" w:hAnsi="Courier New" w:cs="Courier New" w:hint="default"/>
      </w:rPr>
    </w:lvl>
    <w:lvl w:ilvl="2" w:tplc="04090005">
      <w:start w:val="1"/>
      <w:numFmt w:val="bullet"/>
      <w:lvlText w:val=""/>
      <w:lvlJc w:val="left"/>
      <w:pPr>
        <w:ind w:left="3190" w:hanging="360"/>
      </w:pPr>
      <w:rPr>
        <w:rFonts w:ascii="Wingdings" w:hAnsi="Wingdings" w:hint="default"/>
      </w:rPr>
    </w:lvl>
    <w:lvl w:ilvl="3" w:tplc="0409000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num w:numId="1" w16cid:durableId="1990590879">
    <w:abstractNumId w:val="2"/>
  </w:num>
  <w:num w:numId="2" w16cid:durableId="904216068">
    <w:abstractNumId w:val="3"/>
  </w:num>
  <w:num w:numId="3" w16cid:durableId="25373900">
    <w:abstractNumId w:val="1"/>
  </w:num>
  <w:num w:numId="4" w16cid:durableId="12318836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jia He">
    <w15:presenceInfo w15:providerId="Windows Live" w15:userId="cb93a187c88e5020"/>
  </w15:person>
  <w15:person w15:author="Pei Yi LEONG (NEA)">
    <w15:presenceInfo w15:providerId="AD" w15:userId="S::LEONG_Pei_Yi@nea.gov.sg::fac83e47-bc88-4e0e-891d-a47b0d124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09"/>
    <w:rsid w:val="000004F8"/>
    <w:rsid w:val="0000123E"/>
    <w:rsid w:val="000052C9"/>
    <w:rsid w:val="00005D40"/>
    <w:rsid w:val="00006497"/>
    <w:rsid w:val="00006BEA"/>
    <w:rsid w:val="00015CA9"/>
    <w:rsid w:val="00017C2E"/>
    <w:rsid w:val="000203F4"/>
    <w:rsid w:val="00022142"/>
    <w:rsid w:val="000224D1"/>
    <w:rsid w:val="000231D7"/>
    <w:rsid w:val="00024E56"/>
    <w:rsid w:val="00026AE8"/>
    <w:rsid w:val="0002787D"/>
    <w:rsid w:val="000328A9"/>
    <w:rsid w:val="00034072"/>
    <w:rsid w:val="00037317"/>
    <w:rsid w:val="0004237A"/>
    <w:rsid w:val="00043BD9"/>
    <w:rsid w:val="0004467E"/>
    <w:rsid w:val="00046B87"/>
    <w:rsid w:val="000476B3"/>
    <w:rsid w:val="00047944"/>
    <w:rsid w:val="00051122"/>
    <w:rsid w:val="00053D4E"/>
    <w:rsid w:val="00054255"/>
    <w:rsid w:val="000547BB"/>
    <w:rsid w:val="00054F5C"/>
    <w:rsid w:val="0005519F"/>
    <w:rsid w:val="00055EBB"/>
    <w:rsid w:val="00056B55"/>
    <w:rsid w:val="00060461"/>
    <w:rsid w:val="00060E2B"/>
    <w:rsid w:val="00061BFF"/>
    <w:rsid w:val="000637F5"/>
    <w:rsid w:val="000661C6"/>
    <w:rsid w:val="00066C3E"/>
    <w:rsid w:val="00067350"/>
    <w:rsid w:val="00067A40"/>
    <w:rsid w:val="000721EB"/>
    <w:rsid w:val="000752BA"/>
    <w:rsid w:val="00077B8A"/>
    <w:rsid w:val="00080C2F"/>
    <w:rsid w:val="000831CA"/>
    <w:rsid w:val="000832E7"/>
    <w:rsid w:val="00083F13"/>
    <w:rsid w:val="00084830"/>
    <w:rsid w:val="000850AB"/>
    <w:rsid w:val="00086357"/>
    <w:rsid w:val="00094536"/>
    <w:rsid w:val="000949EE"/>
    <w:rsid w:val="0009638B"/>
    <w:rsid w:val="00097305"/>
    <w:rsid w:val="000A4FE8"/>
    <w:rsid w:val="000A5FBB"/>
    <w:rsid w:val="000A62DB"/>
    <w:rsid w:val="000A74A5"/>
    <w:rsid w:val="000B45AB"/>
    <w:rsid w:val="000B7814"/>
    <w:rsid w:val="000B798D"/>
    <w:rsid w:val="000C11EF"/>
    <w:rsid w:val="000C158B"/>
    <w:rsid w:val="000C1B84"/>
    <w:rsid w:val="000C3B00"/>
    <w:rsid w:val="000C45EB"/>
    <w:rsid w:val="000C6A3C"/>
    <w:rsid w:val="000C782E"/>
    <w:rsid w:val="000D08E6"/>
    <w:rsid w:val="000D0AD1"/>
    <w:rsid w:val="000D1A2F"/>
    <w:rsid w:val="000D26ED"/>
    <w:rsid w:val="000D29FD"/>
    <w:rsid w:val="000D3E9A"/>
    <w:rsid w:val="000D466F"/>
    <w:rsid w:val="000D4BE0"/>
    <w:rsid w:val="000D5C4C"/>
    <w:rsid w:val="000D62A7"/>
    <w:rsid w:val="000D6481"/>
    <w:rsid w:val="000E09A6"/>
    <w:rsid w:val="000E0FB0"/>
    <w:rsid w:val="000E13B8"/>
    <w:rsid w:val="000E2714"/>
    <w:rsid w:val="000E2BAD"/>
    <w:rsid w:val="000E316D"/>
    <w:rsid w:val="000E36CE"/>
    <w:rsid w:val="000E4DA4"/>
    <w:rsid w:val="000E4FD6"/>
    <w:rsid w:val="000E5F6B"/>
    <w:rsid w:val="000E693E"/>
    <w:rsid w:val="000F660B"/>
    <w:rsid w:val="000F738D"/>
    <w:rsid w:val="000F79A4"/>
    <w:rsid w:val="0010117B"/>
    <w:rsid w:val="00102928"/>
    <w:rsid w:val="001031B0"/>
    <w:rsid w:val="0010798A"/>
    <w:rsid w:val="00110033"/>
    <w:rsid w:val="00110972"/>
    <w:rsid w:val="00113C30"/>
    <w:rsid w:val="00117149"/>
    <w:rsid w:val="0012407A"/>
    <w:rsid w:val="00133B0C"/>
    <w:rsid w:val="00135979"/>
    <w:rsid w:val="00135FEE"/>
    <w:rsid w:val="00136312"/>
    <w:rsid w:val="0013776E"/>
    <w:rsid w:val="00140B7B"/>
    <w:rsid w:val="00142C1F"/>
    <w:rsid w:val="001430A4"/>
    <w:rsid w:val="001454D9"/>
    <w:rsid w:val="00145812"/>
    <w:rsid w:val="0014594D"/>
    <w:rsid w:val="001467B3"/>
    <w:rsid w:val="00146AB7"/>
    <w:rsid w:val="00152BCB"/>
    <w:rsid w:val="00153791"/>
    <w:rsid w:val="001550C9"/>
    <w:rsid w:val="0015529E"/>
    <w:rsid w:val="00156AAF"/>
    <w:rsid w:val="00156B18"/>
    <w:rsid w:val="00156BCD"/>
    <w:rsid w:val="0015748A"/>
    <w:rsid w:val="00161A25"/>
    <w:rsid w:val="00161DE7"/>
    <w:rsid w:val="00162136"/>
    <w:rsid w:val="001624CF"/>
    <w:rsid w:val="00162A42"/>
    <w:rsid w:val="00162B02"/>
    <w:rsid w:val="00164D97"/>
    <w:rsid w:val="00167224"/>
    <w:rsid w:val="00167534"/>
    <w:rsid w:val="00170B49"/>
    <w:rsid w:val="00172C47"/>
    <w:rsid w:val="00172E0B"/>
    <w:rsid w:val="00172EBA"/>
    <w:rsid w:val="00183E4D"/>
    <w:rsid w:val="001857C6"/>
    <w:rsid w:val="00185B46"/>
    <w:rsid w:val="00187908"/>
    <w:rsid w:val="00190A71"/>
    <w:rsid w:val="001916D3"/>
    <w:rsid w:val="00194608"/>
    <w:rsid w:val="00195498"/>
    <w:rsid w:val="00195AC1"/>
    <w:rsid w:val="001A3CC8"/>
    <w:rsid w:val="001A4FEE"/>
    <w:rsid w:val="001B01AB"/>
    <w:rsid w:val="001B0C7D"/>
    <w:rsid w:val="001B2196"/>
    <w:rsid w:val="001B313A"/>
    <w:rsid w:val="001C0D6C"/>
    <w:rsid w:val="001C1A71"/>
    <w:rsid w:val="001C283E"/>
    <w:rsid w:val="001C34E6"/>
    <w:rsid w:val="001C5634"/>
    <w:rsid w:val="001C7679"/>
    <w:rsid w:val="001C7BE7"/>
    <w:rsid w:val="001D2623"/>
    <w:rsid w:val="001D367B"/>
    <w:rsid w:val="001D51C8"/>
    <w:rsid w:val="001D5D80"/>
    <w:rsid w:val="001D6A20"/>
    <w:rsid w:val="001E1387"/>
    <w:rsid w:val="001E46DB"/>
    <w:rsid w:val="001F7640"/>
    <w:rsid w:val="001F78F6"/>
    <w:rsid w:val="00200678"/>
    <w:rsid w:val="002017AD"/>
    <w:rsid w:val="00201FEE"/>
    <w:rsid w:val="002039ED"/>
    <w:rsid w:val="00204E06"/>
    <w:rsid w:val="00204F38"/>
    <w:rsid w:val="00205623"/>
    <w:rsid w:val="00206CA7"/>
    <w:rsid w:val="002111DE"/>
    <w:rsid w:val="0021125E"/>
    <w:rsid w:val="00213844"/>
    <w:rsid w:val="00214250"/>
    <w:rsid w:val="00215123"/>
    <w:rsid w:val="002152AD"/>
    <w:rsid w:val="002173B9"/>
    <w:rsid w:val="002178B3"/>
    <w:rsid w:val="00225A04"/>
    <w:rsid w:val="00227AC3"/>
    <w:rsid w:val="00227ACE"/>
    <w:rsid w:val="00231154"/>
    <w:rsid w:val="0023298B"/>
    <w:rsid w:val="00232F57"/>
    <w:rsid w:val="00233C55"/>
    <w:rsid w:val="002342F6"/>
    <w:rsid w:val="00234912"/>
    <w:rsid w:val="002358FF"/>
    <w:rsid w:val="00240088"/>
    <w:rsid w:val="00245060"/>
    <w:rsid w:val="00246927"/>
    <w:rsid w:val="00251D47"/>
    <w:rsid w:val="00252224"/>
    <w:rsid w:val="00252CA6"/>
    <w:rsid w:val="00253205"/>
    <w:rsid w:val="002553B6"/>
    <w:rsid w:val="00255F7B"/>
    <w:rsid w:val="0025798A"/>
    <w:rsid w:val="00257D64"/>
    <w:rsid w:val="00260B0F"/>
    <w:rsid w:val="00263227"/>
    <w:rsid w:val="00270866"/>
    <w:rsid w:val="00273CD8"/>
    <w:rsid w:val="00274054"/>
    <w:rsid w:val="00276F9C"/>
    <w:rsid w:val="00280656"/>
    <w:rsid w:val="00280A01"/>
    <w:rsid w:val="002819B4"/>
    <w:rsid w:val="00290099"/>
    <w:rsid w:val="00292C5D"/>
    <w:rsid w:val="00293237"/>
    <w:rsid w:val="002949B3"/>
    <w:rsid w:val="00295209"/>
    <w:rsid w:val="00295224"/>
    <w:rsid w:val="002A240A"/>
    <w:rsid w:val="002A38AD"/>
    <w:rsid w:val="002A49CA"/>
    <w:rsid w:val="002A4B73"/>
    <w:rsid w:val="002A4BDC"/>
    <w:rsid w:val="002A5003"/>
    <w:rsid w:val="002A658F"/>
    <w:rsid w:val="002B0667"/>
    <w:rsid w:val="002B1EBE"/>
    <w:rsid w:val="002B43E2"/>
    <w:rsid w:val="002B536C"/>
    <w:rsid w:val="002C258B"/>
    <w:rsid w:val="002C2BFE"/>
    <w:rsid w:val="002C322C"/>
    <w:rsid w:val="002C6729"/>
    <w:rsid w:val="002C77DA"/>
    <w:rsid w:val="002C7D04"/>
    <w:rsid w:val="002C7FCE"/>
    <w:rsid w:val="002D268E"/>
    <w:rsid w:val="002D4F1B"/>
    <w:rsid w:val="002E17A7"/>
    <w:rsid w:val="002E5750"/>
    <w:rsid w:val="002F11E5"/>
    <w:rsid w:val="002F1827"/>
    <w:rsid w:val="002F272B"/>
    <w:rsid w:val="002F305A"/>
    <w:rsid w:val="002F69D0"/>
    <w:rsid w:val="002F782B"/>
    <w:rsid w:val="002F7C55"/>
    <w:rsid w:val="0030212F"/>
    <w:rsid w:val="00303A83"/>
    <w:rsid w:val="0030467F"/>
    <w:rsid w:val="00304707"/>
    <w:rsid w:val="00304BB9"/>
    <w:rsid w:val="00306705"/>
    <w:rsid w:val="003105E4"/>
    <w:rsid w:val="00313CE8"/>
    <w:rsid w:val="00315776"/>
    <w:rsid w:val="0031648D"/>
    <w:rsid w:val="00321792"/>
    <w:rsid w:val="00322B53"/>
    <w:rsid w:val="003244F6"/>
    <w:rsid w:val="003251A8"/>
    <w:rsid w:val="0032543C"/>
    <w:rsid w:val="003300BD"/>
    <w:rsid w:val="003313D0"/>
    <w:rsid w:val="00331C30"/>
    <w:rsid w:val="003334B2"/>
    <w:rsid w:val="00333939"/>
    <w:rsid w:val="003353C2"/>
    <w:rsid w:val="00335CF6"/>
    <w:rsid w:val="00341CD6"/>
    <w:rsid w:val="0034251A"/>
    <w:rsid w:val="00351141"/>
    <w:rsid w:val="003523D6"/>
    <w:rsid w:val="00352851"/>
    <w:rsid w:val="003553EA"/>
    <w:rsid w:val="0035632F"/>
    <w:rsid w:val="00356D12"/>
    <w:rsid w:val="00357D01"/>
    <w:rsid w:val="00357E5E"/>
    <w:rsid w:val="0036010A"/>
    <w:rsid w:val="00362221"/>
    <w:rsid w:val="003633CE"/>
    <w:rsid w:val="003646C7"/>
    <w:rsid w:val="003708C5"/>
    <w:rsid w:val="00373554"/>
    <w:rsid w:val="00373C00"/>
    <w:rsid w:val="00373F39"/>
    <w:rsid w:val="0037407B"/>
    <w:rsid w:val="00375163"/>
    <w:rsid w:val="00376DDE"/>
    <w:rsid w:val="003771E4"/>
    <w:rsid w:val="003818CA"/>
    <w:rsid w:val="00383056"/>
    <w:rsid w:val="00383493"/>
    <w:rsid w:val="0038697B"/>
    <w:rsid w:val="00391014"/>
    <w:rsid w:val="00392229"/>
    <w:rsid w:val="003A2984"/>
    <w:rsid w:val="003A41E6"/>
    <w:rsid w:val="003A543F"/>
    <w:rsid w:val="003A65EC"/>
    <w:rsid w:val="003A7D6A"/>
    <w:rsid w:val="003B132D"/>
    <w:rsid w:val="003B287F"/>
    <w:rsid w:val="003B5EDA"/>
    <w:rsid w:val="003B696A"/>
    <w:rsid w:val="003C1014"/>
    <w:rsid w:val="003C1C92"/>
    <w:rsid w:val="003C4F37"/>
    <w:rsid w:val="003C53DD"/>
    <w:rsid w:val="003C557C"/>
    <w:rsid w:val="003C6F18"/>
    <w:rsid w:val="003C73BA"/>
    <w:rsid w:val="003C7BF9"/>
    <w:rsid w:val="003D3D58"/>
    <w:rsid w:val="003D47A2"/>
    <w:rsid w:val="003D49A9"/>
    <w:rsid w:val="003D4E1E"/>
    <w:rsid w:val="003D5773"/>
    <w:rsid w:val="003D5DD5"/>
    <w:rsid w:val="003D7772"/>
    <w:rsid w:val="003E035B"/>
    <w:rsid w:val="003E0BE5"/>
    <w:rsid w:val="003E0C8B"/>
    <w:rsid w:val="003E14A0"/>
    <w:rsid w:val="003E1FAF"/>
    <w:rsid w:val="003E2A87"/>
    <w:rsid w:val="003E51A3"/>
    <w:rsid w:val="003F2CBF"/>
    <w:rsid w:val="003F4658"/>
    <w:rsid w:val="003F4AAA"/>
    <w:rsid w:val="003F75B4"/>
    <w:rsid w:val="00402D05"/>
    <w:rsid w:val="00403E4D"/>
    <w:rsid w:val="00404987"/>
    <w:rsid w:val="00407F6B"/>
    <w:rsid w:val="00410468"/>
    <w:rsid w:val="00411716"/>
    <w:rsid w:val="004134A7"/>
    <w:rsid w:val="004141A2"/>
    <w:rsid w:val="004163D2"/>
    <w:rsid w:val="00416A51"/>
    <w:rsid w:val="004176DC"/>
    <w:rsid w:val="00422441"/>
    <w:rsid w:val="00423782"/>
    <w:rsid w:val="00424A63"/>
    <w:rsid w:val="0042694E"/>
    <w:rsid w:val="00431DAB"/>
    <w:rsid w:val="00433F9C"/>
    <w:rsid w:val="004342B9"/>
    <w:rsid w:val="00437D72"/>
    <w:rsid w:val="00437EC9"/>
    <w:rsid w:val="00441673"/>
    <w:rsid w:val="00443082"/>
    <w:rsid w:val="004434B0"/>
    <w:rsid w:val="004436B2"/>
    <w:rsid w:val="00443D01"/>
    <w:rsid w:val="004441FD"/>
    <w:rsid w:val="00445E32"/>
    <w:rsid w:val="00446170"/>
    <w:rsid w:val="00447C24"/>
    <w:rsid w:val="00447EC9"/>
    <w:rsid w:val="004535D1"/>
    <w:rsid w:val="00455B47"/>
    <w:rsid w:val="00455C07"/>
    <w:rsid w:val="00456B04"/>
    <w:rsid w:val="0045772E"/>
    <w:rsid w:val="0046270C"/>
    <w:rsid w:val="00462E3F"/>
    <w:rsid w:val="004648BB"/>
    <w:rsid w:val="00464C84"/>
    <w:rsid w:val="004735C7"/>
    <w:rsid w:val="00474E45"/>
    <w:rsid w:val="004754BB"/>
    <w:rsid w:val="0047646A"/>
    <w:rsid w:val="0047659F"/>
    <w:rsid w:val="00480BFC"/>
    <w:rsid w:val="004813B3"/>
    <w:rsid w:val="0048324B"/>
    <w:rsid w:val="004840E5"/>
    <w:rsid w:val="00485146"/>
    <w:rsid w:val="00486624"/>
    <w:rsid w:val="0049157A"/>
    <w:rsid w:val="00492221"/>
    <w:rsid w:val="00493A1A"/>
    <w:rsid w:val="004952E8"/>
    <w:rsid w:val="00495DD0"/>
    <w:rsid w:val="00496773"/>
    <w:rsid w:val="0049702E"/>
    <w:rsid w:val="00497764"/>
    <w:rsid w:val="004A3272"/>
    <w:rsid w:val="004A4A1A"/>
    <w:rsid w:val="004A57A5"/>
    <w:rsid w:val="004B084E"/>
    <w:rsid w:val="004B1C0A"/>
    <w:rsid w:val="004B2023"/>
    <w:rsid w:val="004B25A4"/>
    <w:rsid w:val="004B3B79"/>
    <w:rsid w:val="004B3F5C"/>
    <w:rsid w:val="004B4C70"/>
    <w:rsid w:val="004B6736"/>
    <w:rsid w:val="004C01E2"/>
    <w:rsid w:val="004C31FB"/>
    <w:rsid w:val="004C3C3C"/>
    <w:rsid w:val="004C5134"/>
    <w:rsid w:val="004C6279"/>
    <w:rsid w:val="004C707A"/>
    <w:rsid w:val="004C7294"/>
    <w:rsid w:val="004D1D65"/>
    <w:rsid w:val="004D4748"/>
    <w:rsid w:val="004E0933"/>
    <w:rsid w:val="004F210F"/>
    <w:rsid w:val="004F3058"/>
    <w:rsid w:val="004F31B3"/>
    <w:rsid w:val="004F36F6"/>
    <w:rsid w:val="004F3ACA"/>
    <w:rsid w:val="004F3E29"/>
    <w:rsid w:val="004F4A75"/>
    <w:rsid w:val="004F51A1"/>
    <w:rsid w:val="004F6592"/>
    <w:rsid w:val="004F7BC0"/>
    <w:rsid w:val="004F7C5F"/>
    <w:rsid w:val="0050031D"/>
    <w:rsid w:val="0050247A"/>
    <w:rsid w:val="005062F4"/>
    <w:rsid w:val="00506B81"/>
    <w:rsid w:val="00513396"/>
    <w:rsid w:val="00515D7E"/>
    <w:rsid w:val="00516ABF"/>
    <w:rsid w:val="00517A8C"/>
    <w:rsid w:val="00523B09"/>
    <w:rsid w:val="00524975"/>
    <w:rsid w:val="005252A1"/>
    <w:rsid w:val="00527E2F"/>
    <w:rsid w:val="00533241"/>
    <w:rsid w:val="0053443E"/>
    <w:rsid w:val="00534C63"/>
    <w:rsid w:val="00535258"/>
    <w:rsid w:val="005353D3"/>
    <w:rsid w:val="00536F83"/>
    <w:rsid w:val="00541D2F"/>
    <w:rsid w:val="005445E2"/>
    <w:rsid w:val="00544642"/>
    <w:rsid w:val="00545752"/>
    <w:rsid w:val="00547B1B"/>
    <w:rsid w:val="00547C69"/>
    <w:rsid w:val="00550D4B"/>
    <w:rsid w:val="00552204"/>
    <w:rsid w:val="005527B0"/>
    <w:rsid w:val="00553037"/>
    <w:rsid w:val="00554D8B"/>
    <w:rsid w:val="00556092"/>
    <w:rsid w:val="00557885"/>
    <w:rsid w:val="00560747"/>
    <w:rsid w:val="00562A7D"/>
    <w:rsid w:val="00563396"/>
    <w:rsid w:val="005662FA"/>
    <w:rsid w:val="00567876"/>
    <w:rsid w:val="005678C2"/>
    <w:rsid w:val="00567D59"/>
    <w:rsid w:val="005707E0"/>
    <w:rsid w:val="005709E3"/>
    <w:rsid w:val="005711E6"/>
    <w:rsid w:val="00571679"/>
    <w:rsid w:val="005717F9"/>
    <w:rsid w:val="00572836"/>
    <w:rsid w:val="005740EA"/>
    <w:rsid w:val="005744CE"/>
    <w:rsid w:val="00576233"/>
    <w:rsid w:val="00576AD9"/>
    <w:rsid w:val="0058037F"/>
    <w:rsid w:val="005808A2"/>
    <w:rsid w:val="00581E60"/>
    <w:rsid w:val="00583A97"/>
    <w:rsid w:val="00584210"/>
    <w:rsid w:val="00585C52"/>
    <w:rsid w:val="005870A7"/>
    <w:rsid w:val="00590EDC"/>
    <w:rsid w:val="00591756"/>
    <w:rsid w:val="00591BF5"/>
    <w:rsid w:val="00592BB5"/>
    <w:rsid w:val="00592F8B"/>
    <w:rsid w:val="0059656B"/>
    <w:rsid w:val="005A0BE5"/>
    <w:rsid w:val="005A19A9"/>
    <w:rsid w:val="005A1CEE"/>
    <w:rsid w:val="005A2A09"/>
    <w:rsid w:val="005A3A27"/>
    <w:rsid w:val="005A5461"/>
    <w:rsid w:val="005A7045"/>
    <w:rsid w:val="005B07E9"/>
    <w:rsid w:val="005B0D5C"/>
    <w:rsid w:val="005B6241"/>
    <w:rsid w:val="005B6E21"/>
    <w:rsid w:val="005B7CF1"/>
    <w:rsid w:val="005C3435"/>
    <w:rsid w:val="005C5FE2"/>
    <w:rsid w:val="005D1268"/>
    <w:rsid w:val="005D2A62"/>
    <w:rsid w:val="005D3490"/>
    <w:rsid w:val="005D40B4"/>
    <w:rsid w:val="005D4146"/>
    <w:rsid w:val="005D65CD"/>
    <w:rsid w:val="005D6E19"/>
    <w:rsid w:val="005D7527"/>
    <w:rsid w:val="005D7F47"/>
    <w:rsid w:val="005E1FC8"/>
    <w:rsid w:val="005E36FB"/>
    <w:rsid w:val="005E4176"/>
    <w:rsid w:val="005E4A36"/>
    <w:rsid w:val="005F1783"/>
    <w:rsid w:val="005F2183"/>
    <w:rsid w:val="005F6E77"/>
    <w:rsid w:val="00603FC3"/>
    <w:rsid w:val="00605B3F"/>
    <w:rsid w:val="00605BD3"/>
    <w:rsid w:val="006066E9"/>
    <w:rsid w:val="006076C6"/>
    <w:rsid w:val="00607743"/>
    <w:rsid w:val="00611160"/>
    <w:rsid w:val="006111A2"/>
    <w:rsid w:val="006112B7"/>
    <w:rsid w:val="00612CD0"/>
    <w:rsid w:val="00615079"/>
    <w:rsid w:val="0061622C"/>
    <w:rsid w:val="00621626"/>
    <w:rsid w:val="00621BF9"/>
    <w:rsid w:val="0062218D"/>
    <w:rsid w:val="00623B32"/>
    <w:rsid w:val="00623CC0"/>
    <w:rsid w:val="0062505A"/>
    <w:rsid w:val="00625282"/>
    <w:rsid w:val="00626305"/>
    <w:rsid w:val="00630AA4"/>
    <w:rsid w:val="00632BE2"/>
    <w:rsid w:val="006339C4"/>
    <w:rsid w:val="00633B3C"/>
    <w:rsid w:val="00634352"/>
    <w:rsid w:val="00634E96"/>
    <w:rsid w:val="00634F4F"/>
    <w:rsid w:val="006429AF"/>
    <w:rsid w:val="0064411C"/>
    <w:rsid w:val="006446FA"/>
    <w:rsid w:val="00644B46"/>
    <w:rsid w:val="006450EE"/>
    <w:rsid w:val="0064730F"/>
    <w:rsid w:val="006528E4"/>
    <w:rsid w:val="00652FAB"/>
    <w:rsid w:val="00656E88"/>
    <w:rsid w:val="00664622"/>
    <w:rsid w:val="006666C3"/>
    <w:rsid w:val="00667944"/>
    <w:rsid w:val="006706AF"/>
    <w:rsid w:val="0067109D"/>
    <w:rsid w:val="006719F0"/>
    <w:rsid w:val="006721BF"/>
    <w:rsid w:val="00673513"/>
    <w:rsid w:val="00674C97"/>
    <w:rsid w:val="00675380"/>
    <w:rsid w:val="006756AB"/>
    <w:rsid w:val="0067658E"/>
    <w:rsid w:val="00677791"/>
    <w:rsid w:val="00683215"/>
    <w:rsid w:val="0068649F"/>
    <w:rsid w:val="006940AB"/>
    <w:rsid w:val="0069795E"/>
    <w:rsid w:val="00697D9F"/>
    <w:rsid w:val="006A30E6"/>
    <w:rsid w:val="006A4597"/>
    <w:rsid w:val="006A5631"/>
    <w:rsid w:val="006A6456"/>
    <w:rsid w:val="006A6BEA"/>
    <w:rsid w:val="006A7DD0"/>
    <w:rsid w:val="006B1C51"/>
    <w:rsid w:val="006B45BE"/>
    <w:rsid w:val="006B55D0"/>
    <w:rsid w:val="006C0DC4"/>
    <w:rsid w:val="006C3685"/>
    <w:rsid w:val="006C5455"/>
    <w:rsid w:val="006C63EE"/>
    <w:rsid w:val="006C6C60"/>
    <w:rsid w:val="006C729A"/>
    <w:rsid w:val="006D134B"/>
    <w:rsid w:val="006D608E"/>
    <w:rsid w:val="006D631E"/>
    <w:rsid w:val="006D7740"/>
    <w:rsid w:val="006E3731"/>
    <w:rsid w:val="006E3764"/>
    <w:rsid w:val="006E48DA"/>
    <w:rsid w:val="006E7B53"/>
    <w:rsid w:val="006F0D07"/>
    <w:rsid w:val="006F2D69"/>
    <w:rsid w:val="00706600"/>
    <w:rsid w:val="00707327"/>
    <w:rsid w:val="0071199D"/>
    <w:rsid w:val="007121EC"/>
    <w:rsid w:val="00713F3F"/>
    <w:rsid w:val="00714304"/>
    <w:rsid w:val="00715307"/>
    <w:rsid w:val="007177AE"/>
    <w:rsid w:val="007178D8"/>
    <w:rsid w:val="00720064"/>
    <w:rsid w:val="00722D9C"/>
    <w:rsid w:val="00723DA4"/>
    <w:rsid w:val="00724BC6"/>
    <w:rsid w:val="00726D2C"/>
    <w:rsid w:val="0072758F"/>
    <w:rsid w:val="0072795E"/>
    <w:rsid w:val="00732D46"/>
    <w:rsid w:val="0073515E"/>
    <w:rsid w:val="0073524C"/>
    <w:rsid w:val="00735C68"/>
    <w:rsid w:val="007434D6"/>
    <w:rsid w:val="0074666E"/>
    <w:rsid w:val="00746828"/>
    <w:rsid w:val="00752E73"/>
    <w:rsid w:val="007554CF"/>
    <w:rsid w:val="007562DE"/>
    <w:rsid w:val="007563E9"/>
    <w:rsid w:val="00756F46"/>
    <w:rsid w:val="0075705B"/>
    <w:rsid w:val="00761210"/>
    <w:rsid w:val="00762349"/>
    <w:rsid w:val="00762984"/>
    <w:rsid w:val="00766001"/>
    <w:rsid w:val="007673ED"/>
    <w:rsid w:val="00767DC2"/>
    <w:rsid w:val="007747AC"/>
    <w:rsid w:val="00775948"/>
    <w:rsid w:val="00776DD4"/>
    <w:rsid w:val="007770A6"/>
    <w:rsid w:val="007774D2"/>
    <w:rsid w:val="007800E3"/>
    <w:rsid w:val="00781569"/>
    <w:rsid w:val="00782AE2"/>
    <w:rsid w:val="007849F8"/>
    <w:rsid w:val="00786489"/>
    <w:rsid w:val="007870A5"/>
    <w:rsid w:val="007902F6"/>
    <w:rsid w:val="007923D0"/>
    <w:rsid w:val="0079426E"/>
    <w:rsid w:val="00794566"/>
    <w:rsid w:val="00794A05"/>
    <w:rsid w:val="00794ECD"/>
    <w:rsid w:val="007A2C1A"/>
    <w:rsid w:val="007A508B"/>
    <w:rsid w:val="007A7B7C"/>
    <w:rsid w:val="007A7C73"/>
    <w:rsid w:val="007B157A"/>
    <w:rsid w:val="007B1D35"/>
    <w:rsid w:val="007B40D8"/>
    <w:rsid w:val="007B4F1B"/>
    <w:rsid w:val="007B5F3D"/>
    <w:rsid w:val="007C0CA7"/>
    <w:rsid w:val="007C246F"/>
    <w:rsid w:val="007C4075"/>
    <w:rsid w:val="007C4C27"/>
    <w:rsid w:val="007C5ECC"/>
    <w:rsid w:val="007D04A3"/>
    <w:rsid w:val="007D5F94"/>
    <w:rsid w:val="007E0839"/>
    <w:rsid w:val="007E1836"/>
    <w:rsid w:val="007E1ED5"/>
    <w:rsid w:val="007E7591"/>
    <w:rsid w:val="007F2E49"/>
    <w:rsid w:val="007F3D08"/>
    <w:rsid w:val="007F417F"/>
    <w:rsid w:val="007F5D70"/>
    <w:rsid w:val="007F659A"/>
    <w:rsid w:val="00807B89"/>
    <w:rsid w:val="008106F8"/>
    <w:rsid w:val="00812B0A"/>
    <w:rsid w:val="00817375"/>
    <w:rsid w:val="00817D2E"/>
    <w:rsid w:val="0082011A"/>
    <w:rsid w:val="0082100D"/>
    <w:rsid w:val="00821444"/>
    <w:rsid w:val="00823D8C"/>
    <w:rsid w:val="00825B2A"/>
    <w:rsid w:val="008276A8"/>
    <w:rsid w:val="0083129A"/>
    <w:rsid w:val="008329D7"/>
    <w:rsid w:val="00835635"/>
    <w:rsid w:val="00837A14"/>
    <w:rsid w:val="00837C4A"/>
    <w:rsid w:val="00842F4B"/>
    <w:rsid w:val="00843A8C"/>
    <w:rsid w:val="00844553"/>
    <w:rsid w:val="00845B06"/>
    <w:rsid w:val="008465E3"/>
    <w:rsid w:val="00846F65"/>
    <w:rsid w:val="008519B2"/>
    <w:rsid w:val="00853018"/>
    <w:rsid w:val="00855AE4"/>
    <w:rsid w:val="00860F78"/>
    <w:rsid w:val="00863CA4"/>
    <w:rsid w:val="00864FC1"/>
    <w:rsid w:val="008658D5"/>
    <w:rsid w:val="00866570"/>
    <w:rsid w:val="00866977"/>
    <w:rsid w:val="00866E14"/>
    <w:rsid w:val="00866F7A"/>
    <w:rsid w:val="0086711E"/>
    <w:rsid w:val="00870B9A"/>
    <w:rsid w:val="00872373"/>
    <w:rsid w:val="0087758D"/>
    <w:rsid w:val="00877A28"/>
    <w:rsid w:val="008831DE"/>
    <w:rsid w:val="00883387"/>
    <w:rsid w:val="00883C7E"/>
    <w:rsid w:val="00884029"/>
    <w:rsid w:val="008865D2"/>
    <w:rsid w:val="0088756D"/>
    <w:rsid w:val="00887A59"/>
    <w:rsid w:val="0089005E"/>
    <w:rsid w:val="0089047F"/>
    <w:rsid w:val="008909A3"/>
    <w:rsid w:val="00890C7B"/>
    <w:rsid w:val="00891FA1"/>
    <w:rsid w:val="00892488"/>
    <w:rsid w:val="0089292A"/>
    <w:rsid w:val="00893EE8"/>
    <w:rsid w:val="00894332"/>
    <w:rsid w:val="008A061E"/>
    <w:rsid w:val="008A132E"/>
    <w:rsid w:val="008A19A3"/>
    <w:rsid w:val="008A1D82"/>
    <w:rsid w:val="008A4421"/>
    <w:rsid w:val="008B0FC5"/>
    <w:rsid w:val="008B149F"/>
    <w:rsid w:val="008B31DB"/>
    <w:rsid w:val="008B3237"/>
    <w:rsid w:val="008B3D60"/>
    <w:rsid w:val="008B6CB6"/>
    <w:rsid w:val="008B6F17"/>
    <w:rsid w:val="008B713F"/>
    <w:rsid w:val="008C08A2"/>
    <w:rsid w:val="008C29A3"/>
    <w:rsid w:val="008C7189"/>
    <w:rsid w:val="008D00C2"/>
    <w:rsid w:val="008D08B1"/>
    <w:rsid w:val="008D2724"/>
    <w:rsid w:val="008D2B56"/>
    <w:rsid w:val="008D3529"/>
    <w:rsid w:val="008D599B"/>
    <w:rsid w:val="008D6150"/>
    <w:rsid w:val="008E11A8"/>
    <w:rsid w:val="008E38FD"/>
    <w:rsid w:val="008E46F2"/>
    <w:rsid w:val="008E4AF1"/>
    <w:rsid w:val="008E69E5"/>
    <w:rsid w:val="008F05B8"/>
    <w:rsid w:val="008F22BD"/>
    <w:rsid w:val="008F3280"/>
    <w:rsid w:val="008F5B8A"/>
    <w:rsid w:val="008F7356"/>
    <w:rsid w:val="0090235D"/>
    <w:rsid w:val="009066BA"/>
    <w:rsid w:val="00907236"/>
    <w:rsid w:val="00910CF9"/>
    <w:rsid w:val="00914B6F"/>
    <w:rsid w:val="00914C6C"/>
    <w:rsid w:val="00922983"/>
    <w:rsid w:val="00922AE8"/>
    <w:rsid w:val="0092404E"/>
    <w:rsid w:val="00924307"/>
    <w:rsid w:val="009249A9"/>
    <w:rsid w:val="00925AD9"/>
    <w:rsid w:val="00927434"/>
    <w:rsid w:val="0092753C"/>
    <w:rsid w:val="00941732"/>
    <w:rsid w:val="00941F68"/>
    <w:rsid w:val="00941FFC"/>
    <w:rsid w:val="009426EB"/>
    <w:rsid w:val="00942B0C"/>
    <w:rsid w:val="00943489"/>
    <w:rsid w:val="009434FE"/>
    <w:rsid w:val="009437E6"/>
    <w:rsid w:val="00944151"/>
    <w:rsid w:val="00944F4A"/>
    <w:rsid w:val="009453D4"/>
    <w:rsid w:val="0094587C"/>
    <w:rsid w:val="009467C0"/>
    <w:rsid w:val="009472E9"/>
    <w:rsid w:val="00950D64"/>
    <w:rsid w:val="00951C26"/>
    <w:rsid w:val="009530CD"/>
    <w:rsid w:val="00953F21"/>
    <w:rsid w:val="00955E56"/>
    <w:rsid w:val="00956EDB"/>
    <w:rsid w:val="0095722D"/>
    <w:rsid w:val="009601B2"/>
    <w:rsid w:val="00960B47"/>
    <w:rsid w:val="00961935"/>
    <w:rsid w:val="00961BFA"/>
    <w:rsid w:val="00962DF2"/>
    <w:rsid w:val="00964D4A"/>
    <w:rsid w:val="00965497"/>
    <w:rsid w:val="00966272"/>
    <w:rsid w:val="00966D2C"/>
    <w:rsid w:val="009762FE"/>
    <w:rsid w:val="00981F15"/>
    <w:rsid w:val="00982A70"/>
    <w:rsid w:val="009875DB"/>
    <w:rsid w:val="00990AC6"/>
    <w:rsid w:val="00993D78"/>
    <w:rsid w:val="00997060"/>
    <w:rsid w:val="009A1BCB"/>
    <w:rsid w:val="009A27A3"/>
    <w:rsid w:val="009A5027"/>
    <w:rsid w:val="009A5B5E"/>
    <w:rsid w:val="009A6769"/>
    <w:rsid w:val="009B02AB"/>
    <w:rsid w:val="009B2B88"/>
    <w:rsid w:val="009B2F5B"/>
    <w:rsid w:val="009B4A87"/>
    <w:rsid w:val="009B4F0F"/>
    <w:rsid w:val="009B7488"/>
    <w:rsid w:val="009C2974"/>
    <w:rsid w:val="009C33A0"/>
    <w:rsid w:val="009C36A8"/>
    <w:rsid w:val="009C37E2"/>
    <w:rsid w:val="009C3D18"/>
    <w:rsid w:val="009C440E"/>
    <w:rsid w:val="009C451C"/>
    <w:rsid w:val="009C6AA0"/>
    <w:rsid w:val="009C6C47"/>
    <w:rsid w:val="009C7F4F"/>
    <w:rsid w:val="009D0E81"/>
    <w:rsid w:val="009D79B6"/>
    <w:rsid w:val="009D7A87"/>
    <w:rsid w:val="009E0BD7"/>
    <w:rsid w:val="009E6559"/>
    <w:rsid w:val="009E7AD9"/>
    <w:rsid w:val="009F1937"/>
    <w:rsid w:val="009F6B3D"/>
    <w:rsid w:val="009F7854"/>
    <w:rsid w:val="00A01630"/>
    <w:rsid w:val="00A024CA"/>
    <w:rsid w:val="00A0465E"/>
    <w:rsid w:val="00A04BE8"/>
    <w:rsid w:val="00A0521B"/>
    <w:rsid w:val="00A063E0"/>
    <w:rsid w:val="00A11063"/>
    <w:rsid w:val="00A16438"/>
    <w:rsid w:val="00A17326"/>
    <w:rsid w:val="00A213FC"/>
    <w:rsid w:val="00A23054"/>
    <w:rsid w:val="00A23DA8"/>
    <w:rsid w:val="00A23EAF"/>
    <w:rsid w:val="00A24299"/>
    <w:rsid w:val="00A277E3"/>
    <w:rsid w:val="00A304BD"/>
    <w:rsid w:val="00A30DB6"/>
    <w:rsid w:val="00A322A0"/>
    <w:rsid w:val="00A324FB"/>
    <w:rsid w:val="00A32C0F"/>
    <w:rsid w:val="00A32E81"/>
    <w:rsid w:val="00A33152"/>
    <w:rsid w:val="00A35AF6"/>
    <w:rsid w:val="00A35F8B"/>
    <w:rsid w:val="00A4166F"/>
    <w:rsid w:val="00A43E3B"/>
    <w:rsid w:val="00A45469"/>
    <w:rsid w:val="00A46147"/>
    <w:rsid w:val="00A570DF"/>
    <w:rsid w:val="00A640CA"/>
    <w:rsid w:val="00A65144"/>
    <w:rsid w:val="00A679AA"/>
    <w:rsid w:val="00A70874"/>
    <w:rsid w:val="00A74CA7"/>
    <w:rsid w:val="00A810CD"/>
    <w:rsid w:val="00A85735"/>
    <w:rsid w:val="00A85C82"/>
    <w:rsid w:val="00A860DE"/>
    <w:rsid w:val="00A90516"/>
    <w:rsid w:val="00A9523D"/>
    <w:rsid w:val="00A96540"/>
    <w:rsid w:val="00A97ECB"/>
    <w:rsid w:val="00A97F5C"/>
    <w:rsid w:val="00AA1B6B"/>
    <w:rsid w:val="00AB0983"/>
    <w:rsid w:val="00AB289A"/>
    <w:rsid w:val="00AB3CFE"/>
    <w:rsid w:val="00AB3E4A"/>
    <w:rsid w:val="00AB681D"/>
    <w:rsid w:val="00AC173C"/>
    <w:rsid w:val="00AC2619"/>
    <w:rsid w:val="00AC2CE5"/>
    <w:rsid w:val="00AC54C4"/>
    <w:rsid w:val="00AC5B2C"/>
    <w:rsid w:val="00AC6097"/>
    <w:rsid w:val="00AC69BF"/>
    <w:rsid w:val="00AD0C72"/>
    <w:rsid w:val="00AD1287"/>
    <w:rsid w:val="00AD1C95"/>
    <w:rsid w:val="00AD3A9D"/>
    <w:rsid w:val="00AD3B88"/>
    <w:rsid w:val="00AD5DA4"/>
    <w:rsid w:val="00AD5E25"/>
    <w:rsid w:val="00AD655E"/>
    <w:rsid w:val="00AD6F40"/>
    <w:rsid w:val="00AE0AB5"/>
    <w:rsid w:val="00AE2713"/>
    <w:rsid w:val="00AE750B"/>
    <w:rsid w:val="00AF13C7"/>
    <w:rsid w:val="00AF2EFC"/>
    <w:rsid w:val="00AF6038"/>
    <w:rsid w:val="00B00511"/>
    <w:rsid w:val="00B049CE"/>
    <w:rsid w:val="00B04C1F"/>
    <w:rsid w:val="00B050E2"/>
    <w:rsid w:val="00B10DE2"/>
    <w:rsid w:val="00B12CA4"/>
    <w:rsid w:val="00B14153"/>
    <w:rsid w:val="00B15B93"/>
    <w:rsid w:val="00B20871"/>
    <w:rsid w:val="00B2135E"/>
    <w:rsid w:val="00B23AF0"/>
    <w:rsid w:val="00B2659D"/>
    <w:rsid w:val="00B30BBA"/>
    <w:rsid w:val="00B32AAD"/>
    <w:rsid w:val="00B33978"/>
    <w:rsid w:val="00B36803"/>
    <w:rsid w:val="00B40555"/>
    <w:rsid w:val="00B431FA"/>
    <w:rsid w:val="00B4606C"/>
    <w:rsid w:val="00B50640"/>
    <w:rsid w:val="00B50D51"/>
    <w:rsid w:val="00B51520"/>
    <w:rsid w:val="00B518C6"/>
    <w:rsid w:val="00B57C44"/>
    <w:rsid w:val="00B601F7"/>
    <w:rsid w:val="00B61DA1"/>
    <w:rsid w:val="00B62993"/>
    <w:rsid w:val="00B62D45"/>
    <w:rsid w:val="00B632DC"/>
    <w:rsid w:val="00B648FA"/>
    <w:rsid w:val="00B649D8"/>
    <w:rsid w:val="00B6669F"/>
    <w:rsid w:val="00B67725"/>
    <w:rsid w:val="00B71D70"/>
    <w:rsid w:val="00B74E6A"/>
    <w:rsid w:val="00B75F54"/>
    <w:rsid w:val="00B8249E"/>
    <w:rsid w:val="00B900D4"/>
    <w:rsid w:val="00B901BC"/>
    <w:rsid w:val="00B90CB1"/>
    <w:rsid w:val="00B90F27"/>
    <w:rsid w:val="00B91697"/>
    <w:rsid w:val="00B92DB3"/>
    <w:rsid w:val="00B93694"/>
    <w:rsid w:val="00B9445B"/>
    <w:rsid w:val="00B97A62"/>
    <w:rsid w:val="00BA244A"/>
    <w:rsid w:val="00BA2F92"/>
    <w:rsid w:val="00BA3DC7"/>
    <w:rsid w:val="00BA5FCB"/>
    <w:rsid w:val="00BB04A2"/>
    <w:rsid w:val="00BB1619"/>
    <w:rsid w:val="00BB3752"/>
    <w:rsid w:val="00BB3DEE"/>
    <w:rsid w:val="00BB5A7A"/>
    <w:rsid w:val="00BB7F9A"/>
    <w:rsid w:val="00BC04B9"/>
    <w:rsid w:val="00BC1D37"/>
    <w:rsid w:val="00BC1FE4"/>
    <w:rsid w:val="00BC2538"/>
    <w:rsid w:val="00BC299A"/>
    <w:rsid w:val="00BC466E"/>
    <w:rsid w:val="00BC47E6"/>
    <w:rsid w:val="00BC5605"/>
    <w:rsid w:val="00BC6EB5"/>
    <w:rsid w:val="00BC731C"/>
    <w:rsid w:val="00BD0201"/>
    <w:rsid w:val="00BD0221"/>
    <w:rsid w:val="00BD5601"/>
    <w:rsid w:val="00BD6A58"/>
    <w:rsid w:val="00BD701E"/>
    <w:rsid w:val="00BD7949"/>
    <w:rsid w:val="00BE01B2"/>
    <w:rsid w:val="00BE1AB5"/>
    <w:rsid w:val="00BE4FEA"/>
    <w:rsid w:val="00BF16F5"/>
    <w:rsid w:val="00BF226D"/>
    <w:rsid w:val="00BF24AB"/>
    <w:rsid w:val="00BF3591"/>
    <w:rsid w:val="00BF4FAC"/>
    <w:rsid w:val="00BF7638"/>
    <w:rsid w:val="00C0093B"/>
    <w:rsid w:val="00C00FC3"/>
    <w:rsid w:val="00C010FE"/>
    <w:rsid w:val="00C013BF"/>
    <w:rsid w:val="00C02011"/>
    <w:rsid w:val="00C03532"/>
    <w:rsid w:val="00C03A37"/>
    <w:rsid w:val="00C040E2"/>
    <w:rsid w:val="00C047C7"/>
    <w:rsid w:val="00C05FCA"/>
    <w:rsid w:val="00C06161"/>
    <w:rsid w:val="00C06CA5"/>
    <w:rsid w:val="00C075F3"/>
    <w:rsid w:val="00C105BB"/>
    <w:rsid w:val="00C106CA"/>
    <w:rsid w:val="00C11D93"/>
    <w:rsid w:val="00C1384F"/>
    <w:rsid w:val="00C13985"/>
    <w:rsid w:val="00C14019"/>
    <w:rsid w:val="00C17AA8"/>
    <w:rsid w:val="00C21AAC"/>
    <w:rsid w:val="00C2287E"/>
    <w:rsid w:val="00C228FD"/>
    <w:rsid w:val="00C23057"/>
    <w:rsid w:val="00C23088"/>
    <w:rsid w:val="00C2354D"/>
    <w:rsid w:val="00C24BFB"/>
    <w:rsid w:val="00C25130"/>
    <w:rsid w:val="00C25CF9"/>
    <w:rsid w:val="00C27651"/>
    <w:rsid w:val="00C30737"/>
    <w:rsid w:val="00C31DD4"/>
    <w:rsid w:val="00C33DE5"/>
    <w:rsid w:val="00C343DF"/>
    <w:rsid w:val="00C34BB3"/>
    <w:rsid w:val="00C36A73"/>
    <w:rsid w:val="00C4278F"/>
    <w:rsid w:val="00C43694"/>
    <w:rsid w:val="00C44516"/>
    <w:rsid w:val="00C5196E"/>
    <w:rsid w:val="00C523F3"/>
    <w:rsid w:val="00C52455"/>
    <w:rsid w:val="00C547D5"/>
    <w:rsid w:val="00C5610B"/>
    <w:rsid w:val="00C57383"/>
    <w:rsid w:val="00C6043E"/>
    <w:rsid w:val="00C60802"/>
    <w:rsid w:val="00C60E04"/>
    <w:rsid w:val="00C6222C"/>
    <w:rsid w:val="00C63D83"/>
    <w:rsid w:val="00C64F4F"/>
    <w:rsid w:val="00C658F5"/>
    <w:rsid w:val="00C7004D"/>
    <w:rsid w:val="00C71FBC"/>
    <w:rsid w:val="00C73460"/>
    <w:rsid w:val="00C73550"/>
    <w:rsid w:val="00C73929"/>
    <w:rsid w:val="00C764B7"/>
    <w:rsid w:val="00C810F2"/>
    <w:rsid w:val="00C81E9E"/>
    <w:rsid w:val="00C84DA4"/>
    <w:rsid w:val="00C84DCC"/>
    <w:rsid w:val="00C9033B"/>
    <w:rsid w:val="00C9240A"/>
    <w:rsid w:val="00C94110"/>
    <w:rsid w:val="00C954E1"/>
    <w:rsid w:val="00CA1820"/>
    <w:rsid w:val="00CA23CA"/>
    <w:rsid w:val="00CA3664"/>
    <w:rsid w:val="00CA43CB"/>
    <w:rsid w:val="00CA63DE"/>
    <w:rsid w:val="00CA722E"/>
    <w:rsid w:val="00CA74C7"/>
    <w:rsid w:val="00CA7EF9"/>
    <w:rsid w:val="00CB0DDD"/>
    <w:rsid w:val="00CB14CF"/>
    <w:rsid w:val="00CB239A"/>
    <w:rsid w:val="00CB3973"/>
    <w:rsid w:val="00CB3D87"/>
    <w:rsid w:val="00CB4AB3"/>
    <w:rsid w:val="00CC03C6"/>
    <w:rsid w:val="00CC2D99"/>
    <w:rsid w:val="00CC2F5C"/>
    <w:rsid w:val="00CC367D"/>
    <w:rsid w:val="00CC3EAB"/>
    <w:rsid w:val="00CC4976"/>
    <w:rsid w:val="00CC6949"/>
    <w:rsid w:val="00CC7F7E"/>
    <w:rsid w:val="00CD183C"/>
    <w:rsid w:val="00CD1BDC"/>
    <w:rsid w:val="00CD46CF"/>
    <w:rsid w:val="00CD58A6"/>
    <w:rsid w:val="00CD5F1A"/>
    <w:rsid w:val="00CD6240"/>
    <w:rsid w:val="00CD787B"/>
    <w:rsid w:val="00CE03C9"/>
    <w:rsid w:val="00CE2C2E"/>
    <w:rsid w:val="00CE5CD9"/>
    <w:rsid w:val="00CF0A98"/>
    <w:rsid w:val="00CF1623"/>
    <w:rsid w:val="00CF4629"/>
    <w:rsid w:val="00CF59E5"/>
    <w:rsid w:val="00CF6986"/>
    <w:rsid w:val="00D00D03"/>
    <w:rsid w:val="00D0665F"/>
    <w:rsid w:val="00D1102A"/>
    <w:rsid w:val="00D11D90"/>
    <w:rsid w:val="00D14A3E"/>
    <w:rsid w:val="00D14E9E"/>
    <w:rsid w:val="00D20EFD"/>
    <w:rsid w:val="00D23924"/>
    <w:rsid w:val="00D239C6"/>
    <w:rsid w:val="00D26BE5"/>
    <w:rsid w:val="00D3389D"/>
    <w:rsid w:val="00D40577"/>
    <w:rsid w:val="00D43218"/>
    <w:rsid w:val="00D4649E"/>
    <w:rsid w:val="00D47448"/>
    <w:rsid w:val="00D506AE"/>
    <w:rsid w:val="00D52BC0"/>
    <w:rsid w:val="00D536E5"/>
    <w:rsid w:val="00D53779"/>
    <w:rsid w:val="00D55B66"/>
    <w:rsid w:val="00D60C9E"/>
    <w:rsid w:val="00D63D41"/>
    <w:rsid w:val="00D63E7A"/>
    <w:rsid w:val="00D6657D"/>
    <w:rsid w:val="00D66CB0"/>
    <w:rsid w:val="00D66EAF"/>
    <w:rsid w:val="00D66FC7"/>
    <w:rsid w:val="00D71C98"/>
    <w:rsid w:val="00D72C29"/>
    <w:rsid w:val="00D730F5"/>
    <w:rsid w:val="00D73E17"/>
    <w:rsid w:val="00D7458C"/>
    <w:rsid w:val="00D750F1"/>
    <w:rsid w:val="00D76DD1"/>
    <w:rsid w:val="00D80BE1"/>
    <w:rsid w:val="00D814B4"/>
    <w:rsid w:val="00D85748"/>
    <w:rsid w:val="00D9082D"/>
    <w:rsid w:val="00D90D5B"/>
    <w:rsid w:val="00DA0C9E"/>
    <w:rsid w:val="00DA2707"/>
    <w:rsid w:val="00DA2F3C"/>
    <w:rsid w:val="00DA53DC"/>
    <w:rsid w:val="00DA55EA"/>
    <w:rsid w:val="00DA5747"/>
    <w:rsid w:val="00DB0ABF"/>
    <w:rsid w:val="00DB2CBF"/>
    <w:rsid w:val="00DB3E96"/>
    <w:rsid w:val="00DB5259"/>
    <w:rsid w:val="00DB6C8C"/>
    <w:rsid w:val="00DC2013"/>
    <w:rsid w:val="00DC2B0D"/>
    <w:rsid w:val="00DC3990"/>
    <w:rsid w:val="00DC3F53"/>
    <w:rsid w:val="00DC4FF4"/>
    <w:rsid w:val="00DC7803"/>
    <w:rsid w:val="00DD3B09"/>
    <w:rsid w:val="00DD3ECC"/>
    <w:rsid w:val="00DD4007"/>
    <w:rsid w:val="00DD4E1A"/>
    <w:rsid w:val="00DD4EBB"/>
    <w:rsid w:val="00DD52B7"/>
    <w:rsid w:val="00DD5BA0"/>
    <w:rsid w:val="00DD6B15"/>
    <w:rsid w:val="00DD7FAA"/>
    <w:rsid w:val="00DE192F"/>
    <w:rsid w:val="00DE1AC5"/>
    <w:rsid w:val="00DE2A4F"/>
    <w:rsid w:val="00DE6E0A"/>
    <w:rsid w:val="00DE7DAF"/>
    <w:rsid w:val="00DF19D1"/>
    <w:rsid w:val="00DF395A"/>
    <w:rsid w:val="00DF3B5C"/>
    <w:rsid w:val="00DF5D34"/>
    <w:rsid w:val="00E0116B"/>
    <w:rsid w:val="00E022D3"/>
    <w:rsid w:val="00E05C8A"/>
    <w:rsid w:val="00E05D60"/>
    <w:rsid w:val="00E06A37"/>
    <w:rsid w:val="00E075DA"/>
    <w:rsid w:val="00E079EB"/>
    <w:rsid w:val="00E1050F"/>
    <w:rsid w:val="00E11EED"/>
    <w:rsid w:val="00E14453"/>
    <w:rsid w:val="00E14ABC"/>
    <w:rsid w:val="00E15E8E"/>
    <w:rsid w:val="00E2005D"/>
    <w:rsid w:val="00E205DC"/>
    <w:rsid w:val="00E40341"/>
    <w:rsid w:val="00E40C65"/>
    <w:rsid w:val="00E40EE3"/>
    <w:rsid w:val="00E424EB"/>
    <w:rsid w:val="00E46F09"/>
    <w:rsid w:val="00E513CC"/>
    <w:rsid w:val="00E519DC"/>
    <w:rsid w:val="00E55203"/>
    <w:rsid w:val="00E552EC"/>
    <w:rsid w:val="00E56AF9"/>
    <w:rsid w:val="00E57194"/>
    <w:rsid w:val="00E57742"/>
    <w:rsid w:val="00E61EBC"/>
    <w:rsid w:val="00E6251A"/>
    <w:rsid w:val="00E632DB"/>
    <w:rsid w:val="00E641EB"/>
    <w:rsid w:val="00E64417"/>
    <w:rsid w:val="00E70688"/>
    <w:rsid w:val="00E73A7D"/>
    <w:rsid w:val="00E75B5C"/>
    <w:rsid w:val="00E75F05"/>
    <w:rsid w:val="00E76F30"/>
    <w:rsid w:val="00E77261"/>
    <w:rsid w:val="00E815C9"/>
    <w:rsid w:val="00E828F4"/>
    <w:rsid w:val="00E84A78"/>
    <w:rsid w:val="00E84D8D"/>
    <w:rsid w:val="00E85C3D"/>
    <w:rsid w:val="00E92ECD"/>
    <w:rsid w:val="00E959BD"/>
    <w:rsid w:val="00EA0CF6"/>
    <w:rsid w:val="00EA0F2D"/>
    <w:rsid w:val="00EA1A36"/>
    <w:rsid w:val="00EA2C94"/>
    <w:rsid w:val="00EA428A"/>
    <w:rsid w:val="00EA5AF5"/>
    <w:rsid w:val="00EB26B8"/>
    <w:rsid w:val="00EB29BC"/>
    <w:rsid w:val="00EB3374"/>
    <w:rsid w:val="00EB3D70"/>
    <w:rsid w:val="00EB4A42"/>
    <w:rsid w:val="00EB5FED"/>
    <w:rsid w:val="00EC1B83"/>
    <w:rsid w:val="00EC2225"/>
    <w:rsid w:val="00EC2266"/>
    <w:rsid w:val="00EC2CEB"/>
    <w:rsid w:val="00EC2D47"/>
    <w:rsid w:val="00EC3E3D"/>
    <w:rsid w:val="00EC4C17"/>
    <w:rsid w:val="00EC4D6C"/>
    <w:rsid w:val="00EC4DB1"/>
    <w:rsid w:val="00EC6AB6"/>
    <w:rsid w:val="00EC7EC6"/>
    <w:rsid w:val="00ED18B9"/>
    <w:rsid w:val="00ED3E44"/>
    <w:rsid w:val="00ED56EC"/>
    <w:rsid w:val="00ED5BA7"/>
    <w:rsid w:val="00ED6235"/>
    <w:rsid w:val="00EE198C"/>
    <w:rsid w:val="00EE1F30"/>
    <w:rsid w:val="00EE2DEA"/>
    <w:rsid w:val="00EE503D"/>
    <w:rsid w:val="00EE7339"/>
    <w:rsid w:val="00EF10DA"/>
    <w:rsid w:val="00EF1CF9"/>
    <w:rsid w:val="00EF231E"/>
    <w:rsid w:val="00EF52D4"/>
    <w:rsid w:val="00F05C20"/>
    <w:rsid w:val="00F05C65"/>
    <w:rsid w:val="00F1036F"/>
    <w:rsid w:val="00F1207D"/>
    <w:rsid w:val="00F124A2"/>
    <w:rsid w:val="00F17F6C"/>
    <w:rsid w:val="00F217A0"/>
    <w:rsid w:val="00F23CCB"/>
    <w:rsid w:val="00F23D24"/>
    <w:rsid w:val="00F255E9"/>
    <w:rsid w:val="00F256B8"/>
    <w:rsid w:val="00F2610E"/>
    <w:rsid w:val="00F26B4B"/>
    <w:rsid w:val="00F32E21"/>
    <w:rsid w:val="00F34DB2"/>
    <w:rsid w:val="00F35ECA"/>
    <w:rsid w:val="00F361F8"/>
    <w:rsid w:val="00F37DEB"/>
    <w:rsid w:val="00F41235"/>
    <w:rsid w:val="00F413F5"/>
    <w:rsid w:val="00F50A74"/>
    <w:rsid w:val="00F51A45"/>
    <w:rsid w:val="00F54002"/>
    <w:rsid w:val="00F560AD"/>
    <w:rsid w:val="00F56733"/>
    <w:rsid w:val="00F574FC"/>
    <w:rsid w:val="00F5789B"/>
    <w:rsid w:val="00F57E36"/>
    <w:rsid w:val="00F6135A"/>
    <w:rsid w:val="00F628CC"/>
    <w:rsid w:val="00F64AAD"/>
    <w:rsid w:val="00F65630"/>
    <w:rsid w:val="00F660EE"/>
    <w:rsid w:val="00F66266"/>
    <w:rsid w:val="00F676B7"/>
    <w:rsid w:val="00F67849"/>
    <w:rsid w:val="00F717DC"/>
    <w:rsid w:val="00F723E8"/>
    <w:rsid w:val="00F75A0F"/>
    <w:rsid w:val="00F815D2"/>
    <w:rsid w:val="00F81C6F"/>
    <w:rsid w:val="00F84905"/>
    <w:rsid w:val="00F872A3"/>
    <w:rsid w:val="00F87A39"/>
    <w:rsid w:val="00F87FB0"/>
    <w:rsid w:val="00F90646"/>
    <w:rsid w:val="00F925A9"/>
    <w:rsid w:val="00F93251"/>
    <w:rsid w:val="00F9496C"/>
    <w:rsid w:val="00F97148"/>
    <w:rsid w:val="00F97613"/>
    <w:rsid w:val="00FA4AE7"/>
    <w:rsid w:val="00FA4D43"/>
    <w:rsid w:val="00FA633A"/>
    <w:rsid w:val="00FA791C"/>
    <w:rsid w:val="00FA7AB0"/>
    <w:rsid w:val="00FB2034"/>
    <w:rsid w:val="00FB264A"/>
    <w:rsid w:val="00FC122E"/>
    <w:rsid w:val="00FC6F81"/>
    <w:rsid w:val="00FC7233"/>
    <w:rsid w:val="00FD1585"/>
    <w:rsid w:val="00FD52E4"/>
    <w:rsid w:val="00FD555C"/>
    <w:rsid w:val="00FE368A"/>
    <w:rsid w:val="00FE5AC8"/>
    <w:rsid w:val="00FF036F"/>
    <w:rsid w:val="00FF438E"/>
    <w:rsid w:val="00FF4AE1"/>
    <w:rsid w:val="00FF4F5A"/>
    <w:rsid w:val="00FF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D2154"/>
  <w15:chartTrackingRefBased/>
  <w15:docId w15:val="{F65ED54E-E1A6-467F-BAB1-D7AFDF16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0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B0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09"/>
    <w:rPr>
      <w:kern w:val="0"/>
      <w14:ligatures w14:val="none"/>
    </w:rPr>
  </w:style>
  <w:style w:type="paragraph" w:styleId="Footer">
    <w:name w:val="footer"/>
    <w:basedOn w:val="Normal"/>
    <w:link w:val="FooterChar"/>
    <w:uiPriority w:val="99"/>
    <w:unhideWhenUsed/>
    <w:rsid w:val="00DD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09"/>
    <w:rPr>
      <w:kern w:val="0"/>
      <w14:ligatures w14:val="none"/>
    </w:rPr>
  </w:style>
  <w:style w:type="paragraph" w:styleId="ListParagraph">
    <w:name w:val="List Paragraph"/>
    <w:basedOn w:val="Normal"/>
    <w:uiPriority w:val="34"/>
    <w:qFormat/>
    <w:rsid w:val="00DD3B09"/>
    <w:pPr>
      <w:ind w:left="720"/>
      <w:contextualSpacing/>
    </w:pPr>
  </w:style>
  <w:style w:type="paragraph" w:styleId="NormalWeb">
    <w:name w:val="Normal (Web)"/>
    <w:basedOn w:val="Normal"/>
    <w:uiPriority w:val="99"/>
    <w:unhideWhenUsed/>
    <w:rsid w:val="006429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9AF"/>
    <w:rPr>
      <w:color w:val="0000FF"/>
      <w:u w:val="single"/>
    </w:rPr>
  </w:style>
  <w:style w:type="paragraph" w:styleId="Revision">
    <w:name w:val="Revision"/>
    <w:hidden/>
    <w:uiPriority w:val="99"/>
    <w:semiHidden/>
    <w:rsid w:val="004F210F"/>
    <w:pPr>
      <w:spacing w:after="0" w:line="240" w:lineRule="auto"/>
    </w:pPr>
    <w:rPr>
      <w:kern w:val="0"/>
      <w14:ligatures w14:val="none"/>
    </w:rPr>
  </w:style>
  <w:style w:type="character" w:styleId="CommentReference">
    <w:name w:val="annotation reference"/>
    <w:basedOn w:val="DefaultParagraphFont"/>
    <w:uiPriority w:val="99"/>
    <w:semiHidden/>
    <w:unhideWhenUsed/>
    <w:rsid w:val="00BC5605"/>
    <w:rPr>
      <w:sz w:val="16"/>
      <w:szCs w:val="16"/>
    </w:rPr>
  </w:style>
  <w:style w:type="paragraph" w:styleId="CommentText">
    <w:name w:val="annotation text"/>
    <w:basedOn w:val="Normal"/>
    <w:link w:val="CommentTextChar"/>
    <w:uiPriority w:val="99"/>
    <w:unhideWhenUsed/>
    <w:rsid w:val="00BC5605"/>
    <w:pPr>
      <w:spacing w:line="240" w:lineRule="auto"/>
    </w:pPr>
    <w:rPr>
      <w:sz w:val="20"/>
      <w:szCs w:val="20"/>
    </w:rPr>
  </w:style>
  <w:style w:type="character" w:customStyle="1" w:styleId="CommentTextChar">
    <w:name w:val="Comment Text Char"/>
    <w:basedOn w:val="DefaultParagraphFont"/>
    <w:link w:val="CommentText"/>
    <w:uiPriority w:val="99"/>
    <w:rsid w:val="00BC560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C5605"/>
    <w:rPr>
      <w:b/>
      <w:bCs/>
    </w:rPr>
  </w:style>
  <w:style w:type="character" w:customStyle="1" w:styleId="CommentSubjectChar">
    <w:name w:val="Comment Subject Char"/>
    <w:basedOn w:val="CommentTextChar"/>
    <w:link w:val="CommentSubject"/>
    <w:uiPriority w:val="99"/>
    <w:semiHidden/>
    <w:rsid w:val="00BC560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6170">
      <w:bodyDiv w:val="1"/>
      <w:marLeft w:val="0"/>
      <w:marRight w:val="0"/>
      <w:marTop w:val="0"/>
      <w:marBottom w:val="0"/>
      <w:divBdr>
        <w:top w:val="none" w:sz="0" w:space="0" w:color="auto"/>
        <w:left w:val="none" w:sz="0" w:space="0" w:color="auto"/>
        <w:bottom w:val="none" w:sz="0" w:space="0" w:color="auto"/>
        <w:right w:val="none" w:sz="0" w:space="0" w:color="auto"/>
      </w:divBdr>
    </w:div>
    <w:div w:id="749738266">
      <w:bodyDiv w:val="1"/>
      <w:marLeft w:val="0"/>
      <w:marRight w:val="0"/>
      <w:marTop w:val="0"/>
      <w:marBottom w:val="0"/>
      <w:divBdr>
        <w:top w:val="none" w:sz="0" w:space="0" w:color="auto"/>
        <w:left w:val="none" w:sz="0" w:space="0" w:color="auto"/>
        <w:bottom w:val="none" w:sz="0" w:space="0" w:color="auto"/>
        <w:right w:val="none" w:sz="0" w:space="0" w:color="auto"/>
      </w:divBdr>
    </w:div>
    <w:div w:id="773016289">
      <w:bodyDiv w:val="1"/>
      <w:marLeft w:val="0"/>
      <w:marRight w:val="0"/>
      <w:marTop w:val="0"/>
      <w:marBottom w:val="0"/>
      <w:divBdr>
        <w:top w:val="none" w:sz="0" w:space="0" w:color="auto"/>
        <w:left w:val="none" w:sz="0" w:space="0" w:color="auto"/>
        <w:bottom w:val="none" w:sz="0" w:space="0" w:color="auto"/>
        <w:right w:val="none" w:sz="0" w:space="0" w:color="auto"/>
      </w:divBdr>
    </w:div>
    <w:div w:id="871306426">
      <w:bodyDiv w:val="1"/>
      <w:marLeft w:val="0"/>
      <w:marRight w:val="0"/>
      <w:marTop w:val="0"/>
      <w:marBottom w:val="0"/>
      <w:divBdr>
        <w:top w:val="none" w:sz="0" w:space="0" w:color="auto"/>
        <w:left w:val="none" w:sz="0" w:space="0" w:color="auto"/>
        <w:bottom w:val="none" w:sz="0" w:space="0" w:color="auto"/>
        <w:right w:val="none" w:sz="0" w:space="0" w:color="auto"/>
      </w:divBdr>
    </w:div>
    <w:div w:id="1362319416">
      <w:bodyDiv w:val="1"/>
      <w:marLeft w:val="0"/>
      <w:marRight w:val="0"/>
      <w:marTop w:val="0"/>
      <w:marBottom w:val="0"/>
      <w:divBdr>
        <w:top w:val="none" w:sz="0" w:space="0" w:color="auto"/>
        <w:left w:val="none" w:sz="0" w:space="0" w:color="auto"/>
        <w:bottom w:val="none" w:sz="0" w:space="0" w:color="auto"/>
        <w:right w:val="none" w:sz="0" w:space="0" w:color="auto"/>
      </w:divBdr>
    </w:div>
    <w:div w:id="1378624141">
      <w:bodyDiv w:val="1"/>
      <w:marLeft w:val="0"/>
      <w:marRight w:val="0"/>
      <w:marTop w:val="0"/>
      <w:marBottom w:val="0"/>
      <w:divBdr>
        <w:top w:val="none" w:sz="0" w:space="0" w:color="auto"/>
        <w:left w:val="none" w:sz="0" w:space="0" w:color="auto"/>
        <w:bottom w:val="none" w:sz="0" w:space="0" w:color="auto"/>
        <w:right w:val="none" w:sz="0" w:space="0" w:color="auto"/>
      </w:divBdr>
    </w:div>
    <w:div w:id="1609309074">
      <w:bodyDiv w:val="1"/>
      <w:marLeft w:val="0"/>
      <w:marRight w:val="0"/>
      <w:marTop w:val="0"/>
      <w:marBottom w:val="0"/>
      <w:divBdr>
        <w:top w:val="none" w:sz="0" w:space="0" w:color="auto"/>
        <w:left w:val="none" w:sz="0" w:space="0" w:color="auto"/>
        <w:bottom w:val="none" w:sz="0" w:space="0" w:color="auto"/>
        <w:right w:val="none" w:sz="0" w:space="0" w:color="auto"/>
      </w:divBdr>
    </w:div>
    <w:div w:id="1823153601">
      <w:bodyDiv w:val="1"/>
      <w:marLeft w:val="0"/>
      <w:marRight w:val="0"/>
      <w:marTop w:val="0"/>
      <w:marBottom w:val="0"/>
      <w:divBdr>
        <w:top w:val="none" w:sz="0" w:space="0" w:color="auto"/>
        <w:left w:val="none" w:sz="0" w:space="0" w:color="auto"/>
        <w:bottom w:val="none" w:sz="0" w:space="0" w:color="auto"/>
        <w:right w:val="none" w:sz="0" w:space="0" w:color="auto"/>
      </w:divBdr>
    </w:div>
    <w:div w:id="20436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314A-5F94-40F3-8E32-89401DFB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20</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Mediacorp Pte Ltd</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Ing Tze</dc:creator>
  <cp:keywords/>
  <dc:description/>
  <cp:lastModifiedBy>Yujia He</cp:lastModifiedBy>
  <cp:revision>227</cp:revision>
  <dcterms:created xsi:type="dcterms:W3CDTF">2023-05-05T06:24:00Z</dcterms:created>
  <dcterms:modified xsi:type="dcterms:W3CDTF">2023-05-11T08:14:00Z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2023-05-05T06:24:00Z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4e5e58a8-4c4f-4ed6-a1e8-a232c21f1daf</vt:lpwstr>
  </property>
  <property fmtid="{D5CDD505-2E9C-101B-9397-08002B2CF9AE}" pid="8" name="MSIP_Label_4aaa7e78-45b1-4890-b8a3-003d1d728a3e_ContentBits">
    <vt:lpwstr>0</vt:lpwstr>
  </property>
</Properties>
</file>